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69F3" w14:textId="77777777" w:rsidR="00201AC9" w:rsidRDefault="00201AC9" w:rsidP="00536B6E">
      <w:pPr>
        <w:rPr>
          <w:b/>
        </w:rPr>
      </w:pPr>
      <w:r>
        <w:rPr>
          <w:b/>
        </w:rPr>
        <w:t>Data and programs for “Asset Specificity of Nonfinancial Firms”</w:t>
      </w:r>
    </w:p>
    <w:p w14:paraId="4909915A" w14:textId="77777777" w:rsidR="00201AC9" w:rsidRDefault="00201AC9" w:rsidP="00536B6E">
      <w:r>
        <w:t>Amir Kermani and Yueran Ma</w:t>
      </w:r>
    </w:p>
    <w:p w14:paraId="0F1A1020" w14:textId="77777777" w:rsidR="00911CC9" w:rsidRDefault="00911CC9" w:rsidP="00536B6E">
      <w:pPr>
        <w:rPr>
          <w:b/>
        </w:rPr>
      </w:pPr>
    </w:p>
    <w:p w14:paraId="75E95AB6" w14:textId="77777777" w:rsidR="00536B6E" w:rsidRPr="00536B6E" w:rsidRDefault="00536B6E" w:rsidP="00536B6E">
      <w:pPr>
        <w:rPr>
          <w:b/>
        </w:rPr>
      </w:pPr>
      <w:r w:rsidRPr="00536B6E">
        <w:rPr>
          <w:b/>
        </w:rPr>
        <w:t>Clean</w:t>
      </w:r>
    </w:p>
    <w:p w14:paraId="1449F613" w14:textId="77777777" w:rsidR="00D35424" w:rsidRDefault="00D35424" w:rsidP="00D35424">
      <w:pPr>
        <w:pStyle w:val="ListParagraph"/>
        <w:numPr>
          <w:ilvl w:val="0"/>
          <w:numId w:val="1"/>
        </w:numPr>
      </w:pPr>
      <w:r w:rsidRPr="006209B9">
        <w:t>capitaliq_bridge</w:t>
      </w:r>
      <w:r>
        <w:t xml:space="preserve">.do: </w:t>
      </w:r>
      <w:proofErr w:type="spellStart"/>
      <w:r>
        <w:t>CapitalIQ</w:t>
      </w:r>
      <w:proofErr w:type="spellEnd"/>
      <w:r>
        <w:t xml:space="preserve"> company ID to </w:t>
      </w:r>
      <w:proofErr w:type="spellStart"/>
      <w:r>
        <w:t>gvkey</w:t>
      </w:r>
      <w:proofErr w:type="spellEnd"/>
    </w:p>
    <w:p w14:paraId="7471F76A" w14:textId="77777777" w:rsidR="00536B6E" w:rsidRPr="00C84A00" w:rsidRDefault="00536B6E" w:rsidP="00536B6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oplease.do: collects operating lease data to correct for </w:t>
      </w:r>
      <w:proofErr w:type="spellStart"/>
      <w:r>
        <w:t>Compustat</w:t>
      </w:r>
      <w:proofErr w:type="spellEnd"/>
      <w:r>
        <w:t xml:space="preserve"> assets, liabilities, debt, PPENT after the lease accounting change in 2019. See here for more information: </w:t>
      </w:r>
      <w:hyperlink r:id="rId7" w:history="1">
        <w:r w:rsidRPr="00E12C32">
          <w:rPr>
            <w:rStyle w:val="Hyperlink"/>
          </w:rPr>
          <w:t>https://www.dropbox.com/s/w7vuu1wi62grqmy/lease.pdf?dl=0</w:t>
        </w:r>
      </w:hyperlink>
    </w:p>
    <w:p w14:paraId="532D8668" w14:textId="77777777" w:rsidR="00C84A00" w:rsidRDefault="00C84A00" w:rsidP="00C84A00">
      <w:pPr>
        <w:pStyle w:val="ListParagraph"/>
      </w:pPr>
    </w:p>
    <w:p w14:paraId="148A2903" w14:textId="77777777" w:rsidR="00536B6E" w:rsidRDefault="00536B6E" w:rsidP="00536B6E">
      <w:pPr>
        <w:pStyle w:val="ListParagraph"/>
        <w:numPr>
          <w:ilvl w:val="0"/>
          <w:numId w:val="1"/>
        </w:numPr>
      </w:pPr>
      <w:r>
        <w:t xml:space="preserve">compustat_ann.do: cleans annual </w:t>
      </w:r>
      <w:proofErr w:type="spellStart"/>
      <w:r>
        <w:t>Compustat</w:t>
      </w:r>
      <w:proofErr w:type="spellEnd"/>
      <w:r>
        <w:t xml:space="preserve"> data</w:t>
      </w:r>
    </w:p>
    <w:p w14:paraId="13541AC7" w14:textId="77777777" w:rsidR="00536B6E" w:rsidRDefault="00536B6E" w:rsidP="00536B6E">
      <w:pPr>
        <w:pStyle w:val="ListParagraph"/>
        <w:numPr>
          <w:ilvl w:val="0"/>
          <w:numId w:val="1"/>
        </w:numPr>
      </w:pPr>
      <w:r>
        <w:t xml:space="preserve">compustat_qtr.do: cleans quarterly </w:t>
      </w:r>
      <w:proofErr w:type="spellStart"/>
      <w:r>
        <w:t>Compustat</w:t>
      </w:r>
      <w:proofErr w:type="spellEnd"/>
      <w:r>
        <w:t xml:space="preserve"> data</w:t>
      </w:r>
    </w:p>
    <w:p w14:paraId="1C941119" w14:textId="77777777" w:rsidR="00C84A00" w:rsidRDefault="00C84A00" w:rsidP="00C84A00">
      <w:pPr>
        <w:pStyle w:val="ListParagraph"/>
        <w:numPr>
          <w:ilvl w:val="0"/>
          <w:numId w:val="1"/>
        </w:numPr>
      </w:pPr>
      <w:r>
        <w:t>vol.do: calculates stock return volatility</w:t>
      </w:r>
    </w:p>
    <w:p w14:paraId="7760A686" w14:textId="77777777" w:rsidR="00C84A00" w:rsidRDefault="00C84A00" w:rsidP="00C84A00">
      <w:pPr>
        <w:pStyle w:val="ListParagraph"/>
      </w:pPr>
    </w:p>
    <w:p w14:paraId="51E15698" w14:textId="77777777" w:rsidR="00536B6E" w:rsidRDefault="00536B6E" w:rsidP="00536B6E">
      <w:pPr>
        <w:pStyle w:val="ListParagraph"/>
        <w:numPr>
          <w:ilvl w:val="0"/>
          <w:numId w:val="1"/>
        </w:numPr>
      </w:pPr>
      <w:r>
        <w:t>transportationIO</w:t>
      </w:r>
      <w:r w:rsidR="00102C7B">
        <w:t>.do</w:t>
      </w:r>
      <w:r>
        <w:t>: constructs transportation cost from 1997 BEA Input-Output table; also constructs value and we</w:t>
      </w:r>
      <w:r w:rsidR="00EB6A60">
        <w:t>ight from Commodity Flow Survey</w:t>
      </w:r>
    </w:p>
    <w:p w14:paraId="4CC3DF0F" w14:textId="77777777" w:rsidR="00536B6E" w:rsidRDefault="00536B6E" w:rsidP="00536B6E">
      <w:pPr>
        <w:pStyle w:val="ListParagraph"/>
        <w:numPr>
          <w:ilvl w:val="0"/>
          <w:numId w:val="1"/>
        </w:numPr>
      </w:pPr>
      <w:r>
        <w:t>customizationIO</w:t>
      </w:r>
      <w:r w:rsidR="00102C7B">
        <w:t>.do</w:t>
      </w:r>
      <w:r>
        <w:t>: constructs design cost share from 1997 BEA Input-Output table; also constructs the share of shipment from retailers/wholesa</w:t>
      </w:r>
      <w:r w:rsidR="00EB6A60">
        <w:t>lers from Commodity Flow Survey</w:t>
      </w:r>
    </w:p>
    <w:p w14:paraId="11511420" w14:textId="77777777" w:rsidR="00102C7B" w:rsidRDefault="00102C7B" w:rsidP="00536B6E">
      <w:pPr>
        <w:pStyle w:val="ListParagraph"/>
        <w:numPr>
          <w:ilvl w:val="0"/>
          <w:numId w:val="1"/>
        </w:numPr>
      </w:pPr>
      <w:r>
        <w:t>indoutput.do: cleans industry output and value added data from BEA</w:t>
      </w:r>
    </w:p>
    <w:p w14:paraId="6E7DC2A6" w14:textId="77777777" w:rsidR="00536B6E" w:rsidRDefault="00536B6E" w:rsidP="00102C7B">
      <w:pPr>
        <w:pStyle w:val="ListParagraph"/>
        <w:numPr>
          <w:ilvl w:val="0"/>
          <w:numId w:val="1"/>
        </w:numPr>
      </w:pPr>
      <w:r>
        <w:t>fixed asset composition</w:t>
      </w:r>
      <w:r w:rsidR="00102C7B">
        <w:t>.do</w:t>
      </w:r>
      <w:r w:rsidR="00EB6A60">
        <w:t>: cleans BEA fixed asset tables</w:t>
      </w:r>
    </w:p>
    <w:p w14:paraId="69A14EE4" w14:textId="77777777" w:rsidR="00536B6E" w:rsidRDefault="00536B6E" w:rsidP="00536B6E">
      <w:pPr>
        <w:pStyle w:val="ListParagraph"/>
        <w:numPr>
          <w:ilvl w:val="0"/>
          <w:numId w:val="1"/>
        </w:numPr>
      </w:pPr>
      <w:r>
        <w:t>physical attribute fixed asset</w:t>
      </w:r>
      <w:r w:rsidR="00102C7B">
        <w:t>.do</w:t>
      </w:r>
      <w:r>
        <w:t>: construct fixed asset physical attribute for each industry (two-di</w:t>
      </w:r>
      <w:r w:rsidR="00EB6A60">
        <w:t>git SIC codes and BEA sectors)</w:t>
      </w:r>
    </w:p>
    <w:p w14:paraId="6C5C72F1" w14:textId="77777777" w:rsidR="00536B6E" w:rsidRDefault="00536B6E" w:rsidP="00536B6E">
      <w:pPr>
        <w:pStyle w:val="ListParagraph"/>
        <w:numPr>
          <w:ilvl w:val="0"/>
          <w:numId w:val="1"/>
        </w:numPr>
      </w:pPr>
      <w:r>
        <w:t>physical attribute inventory</w:t>
      </w:r>
      <w:r w:rsidR="00102C7B">
        <w:t>.do</w:t>
      </w:r>
      <w:r>
        <w:t xml:space="preserve">: construct inventory physical attribute for each </w:t>
      </w:r>
      <w:r w:rsidR="00EB6A60">
        <w:t>industry (two-digit SIC codes)</w:t>
      </w:r>
    </w:p>
    <w:p w14:paraId="31B279E4" w14:textId="77777777" w:rsidR="00C84A00" w:rsidRDefault="00C84A00" w:rsidP="00C84A00">
      <w:pPr>
        <w:pStyle w:val="ListParagraph"/>
      </w:pPr>
    </w:p>
    <w:p w14:paraId="26FB00B6" w14:textId="77777777" w:rsidR="00B45FF6" w:rsidRDefault="00EB3CF7" w:rsidP="00B45FF6">
      <w:pPr>
        <w:pStyle w:val="ListParagraph"/>
        <w:numPr>
          <w:ilvl w:val="0"/>
          <w:numId w:val="1"/>
        </w:numPr>
      </w:pPr>
      <w:r>
        <w:t>orbis.do: cleans ORBIS data on subsidiary structure</w:t>
      </w:r>
    </w:p>
    <w:p w14:paraId="06571AA4" w14:textId="77777777" w:rsidR="00B45FF6" w:rsidRDefault="00B45FF6" w:rsidP="00B45FF6">
      <w:pPr>
        <w:pStyle w:val="ListParagraph"/>
      </w:pPr>
    </w:p>
    <w:p w14:paraId="56A5B4DB" w14:textId="77777777" w:rsidR="00EB6A60" w:rsidRDefault="00EB6A60" w:rsidP="00EB6A60">
      <w:pPr>
        <w:pStyle w:val="ListParagraph"/>
        <w:numPr>
          <w:ilvl w:val="0"/>
          <w:numId w:val="1"/>
        </w:numPr>
      </w:pPr>
      <w:r>
        <w:t xml:space="preserve">ciq_summary.do: clean </w:t>
      </w:r>
      <w:proofErr w:type="spellStart"/>
      <w:r>
        <w:t>CapitalIQ</w:t>
      </w:r>
      <w:proofErr w:type="spellEnd"/>
      <w:r>
        <w:t xml:space="preserve"> firm-level debt summary data</w:t>
      </w:r>
    </w:p>
    <w:p w14:paraId="2E182700" w14:textId="77777777" w:rsidR="006209B9" w:rsidRDefault="006209B9" w:rsidP="006209B9">
      <w:pPr>
        <w:pStyle w:val="ListParagraph"/>
        <w:numPr>
          <w:ilvl w:val="0"/>
          <w:numId w:val="1"/>
        </w:numPr>
      </w:pPr>
      <w:r w:rsidRPr="006209B9">
        <w:t>categorize master</w:t>
      </w:r>
      <w:r w:rsidR="00D35424">
        <w:t>.do</w:t>
      </w:r>
      <w:r>
        <w:t>: firm-level debt classification</w:t>
      </w:r>
    </w:p>
    <w:p w14:paraId="6F9D04FC" w14:textId="77777777" w:rsidR="00536B6E" w:rsidRDefault="00EB6A60" w:rsidP="00536B6E">
      <w:r>
        <w:t>Run in the order listed above.</w:t>
      </w:r>
    </w:p>
    <w:p w14:paraId="75D53D84" w14:textId="77777777" w:rsidR="00EB6A60" w:rsidRPr="00EB6A60" w:rsidRDefault="00EB6A60" w:rsidP="00536B6E"/>
    <w:p w14:paraId="10A5E878" w14:textId="77777777" w:rsidR="001B5A38" w:rsidRDefault="001B5A38" w:rsidP="00536B6E">
      <w:pPr>
        <w:rPr>
          <w:b/>
        </w:rPr>
      </w:pPr>
      <w:r>
        <w:rPr>
          <w:b/>
        </w:rPr>
        <w:t>Main</w:t>
      </w:r>
    </w:p>
    <w:p w14:paraId="47D3EC48" w14:textId="77777777" w:rsidR="001B5A38" w:rsidRDefault="001B5A38" w:rsidP="001B5A38">
      <w:pPr>
        <w:pStyle w:val="ListParagraph"/>
        <w:numPr>
          <w:ilvl w:val="0"/>
          <w:numId w:val="10"/>
        </w:numPr>
      </w:pPr>
      <w:r w:rsidRPr="001B5A38">
        <w:t>Listing.do</w:t>
      </w:r>
      <w:r>
        <w:t xml:space="preserve">: generates Table </w:t>
      </w:r>
      <w:r w:rsidR="002025AA">
        <w:t>II</w:t>
      </w:r>
      <w:r>
        <w:t xml:space="preserve">, </w:t>
      </w:r>
      <w:r w:rsidR="005C5AF1">
        <w:t xml:space="preserve">Table IA1, Table IA3, </w:t>
      </w:r>
      <w:r w:rsidR="00C43A1D">
        <w:t xml:space="preserve">and </w:t>
      </w:r>
      <w:r w:rsidR="002025AA">
        <w:t>Table IA21</w:t>
      </w:r>
    </w:p>
    <w:p w14:paraId="281C51D6" w14:textId="7A051732" w:rsidR="005E39F7" w:rsidRDefault="005E39F7" w:rsidP="001B5A38">
      <w:pPr>
        <w:pStyle w:val="ListParagraph"/>
        <w:numPr>
          <w:ilvl w:val="0"/>
          <w:numId w:val="10"/>
        </w:numPr>
      </w:pPr>
      <w:r>
        <w:t>Sum</w:t>
      </w:r>
      <w:ins w:id="0" w:author="Miklos Koren" w:date="2023-08-27T08:27:00Z">
        <w:r w:rsidR="004E30AF">
          <w:t>maryS</w:t>
        </w:r>
      </w:ins>
      <w:del w:id="1" w:author="Miklos Koren" w:date="2023-08-27T08:27:00Z">
        <w:r w:rsidDel="004E30AF">
          <w:delText>s</w:delText>
        </w:r>
      </w:del>
      <w:r>
        <w:t>tat</w:t>
      </w:r>
      <w:r w:rsidR="00C43A1D">
        <w:t>.do</w:t>
      </w:r>
      <w:r>
        <w:t xml:space="preserve">: generates Table </w:t>
      </w:r>
      <w:r w:rsidR="002025AA">
        <w:t>III</w:t>
      </w:r>
    </w:p>
    <w:p w14:paraId="617C43C0" w14:textId="77777777" w:rsidR="00F53596" w:rsidRDefault="00F53596" w:rsidP="00F53596">
      <w:pPr>
        <w:pStyle w:val="ListParagraph"/>
      </w:pPr>
    </w:p>
    <w:p w14:paraId="774001C0" w14:textId="77777777" w:rsidR="00CE0495" w:rsidRDefault="00CE0495" w:rsidP="001B5A38">
      <w:pPr>
        <w:pStyle w:val="ListParagraph"/>
        <w:numPr>
          <w:ilvl w:val="0"/>
          <w:numId w:val="10"/>
        </w:numPr>
      </w:pPr>
      <w:r>
        <w:t>Physical Attribute</w:t>
      </w:r>
      <w:r w:rsidR="00420A9B">
        <w:t>.do</w:t>
      </w:r>
      <w:r>
        <w:t xml:space="preserve">: generates Table </w:t>
      </w:r>
      <w:r w:rsidR="002025AA">
        <w:t>IV</w:t>
      </w:r>
      <w:r>
        <w:t xml:space="preserve"> Panel A, Table IA4, Table IA1</w:t>
      </w:r>
      <w:r w:rsidR="002025AA">
        <w:t>5</w:t>
      </w:r>
      <w:r>
        <w:t>, Table IA1</w:t>
      </w:r>
      <w:r w:rsidR="002025AA">
        <w:t>6</w:t>
      </w:r>
      <w:r>
        <w:t>, Table IA1</w:t>
      </w:r>
      <w:r w:rsidR="002025AA">
        <w:t>7</w:t>
      </w:r>
      <w:r>
        <w:t xml:space="preserve">, </w:t>
      </w:r>
      <w:r w:rsidR="00C43A1D">
        <w:t>Table IA1</w:t>
      </w:r>
      <w:r w:rsidR="002025AA">
        <w:t>8</w:t>
      </w:r>
      <w:r w:rsidR="00C43A1D">
        <w:t xml:space="preserve">, </w:t>
      </w:r>
      <w:r w:rsidR="00860513">
        <w:t>Table IA1</w:t>
      </w:r>
      <w:r w:rsidR="002025AA">
        <w:t>9</w:t>
      </w:r>
      <w:r w:rsidR="000C00C9">
        <w:t xml:space="preserve">, </w:t>
      </w:r>
      <w:r w:rsidR="00C43A1D">
        <w:t xml:space="preserve">and </w:t>
      </w:r>
      <w:r w:rsidR="000C00C9">
        <w:t>Table IA</w:t>
      </w:r>
      <w:r w:rsidR="002025AA">
        <w:t>20</w:t>
      </w:r>
    </w:p>
    <w:p w14:paraId="6D901D41" w14:textId="77777777" w:rsidR="00420A9B" w:rsidRDefault="00420A9B" w:rsidP="001B5A38">
      <w:pPr>
        <w:pStyle w:val="ListParagraph"/>
        <w:numPr>
          <w:ilvl w:val="0"/>
          <w:numId w:val="10"/>
        </w:numPr>
      </w:pPr>
      <w:r>
        <w:t xml:space="preserve">IndustryCondition.do: generates Table </w:t>
      </w:r>
      <w:r w:rsidR="002025AA">
        <w:t>IV</w:t>
      </w:r>
      <w:r>
        <w:t xml:space="preserve"> Panel B</w:t>
      </w:r>
    </w:p>
    <w:p w14:paraId="4CBF4637" w14:textId="77777777" w:rsidR="00F53596" w:rsidRDefault="00F53596" w:rsidP="00F53596">
      <w:pPr>
        <w:pStyle w:val="ListParagraph"/>
      </w:pPr>
    </w:p>
    <w:p w14:paraId="60F592B5" w14:textId="77777777" w:rsidR="009A7554" w:rsidRDefault="009A7554" w:rsidP="001B5A38">
      <w:pPr>
        <w:pStyle w:val="ListParagraph"/>
        <w:numPr>
          <w:ilvl w:val="0"/>
          <w:numId w:val="10"/>
        </w:numPr>
      </w:pPr>
      <w:r>
        <w:lastRenderedPageBreak/>
        <w:t xml:space="preserve">Investment.do: generates </w:t>
      </w:r>
      <w:r w:rsidR="00AB240C">
        <w:t xml:space="preserve">Figure I, </w:t>
      </w:r>
      <w:r>
        <w:t>Tabl</w:t>
      </w:r>
      <w:r w:rsidR="002643D8">
        <w:t xml:space="preserve">e </w:t>
      </w:r>
      <w:r w:rsidR="002025AA">
        <w:t>V</w:t>
      </w:r>
      <w:r w:rsidR="002643D8">
        <w:t xml:space="preserve">, Table </w:t>
      </w:r>
      <w:r w:rsidR="002025AA">
        <w:t>VI</w:t>
      </w:r>
      <w:r w:rsidR="002643D8">
        <w:t xml:space="preserve">, Table </w:t>
      </w:r>
      <w:r w:rsidR="002025AA">
        <w:t>VII</w:t>
      </w:r>
      <w:r w:rsidR="002643D8">
        <w:t xml:space="preserve">, </w:t>
      </w:r>
      <w:r w:rsidR="0033772C">
        <w:t xml:space="preserve">Table IA6, </w:t>
      </w:r>
      <w:r>
        <w:t>Table IA</w:t>
      </w:r>
      <w:r w:rsidR="0033772C">
        <w:t>7</w:t>
      </w:r>
      <w:r w:rsidR="00F7469F">
        <w:t>, and Table IA8</w:t>
      </w:r>
    </w:p>
    <w:p w14:paraId="480A04B7" w14:textId="77777777" w:rsidR="009A7554" w:rsidRDefault="009A7554" w:rsidP="001B5A38">
      <w:pPr>
        <w:pStyle w:val="ListParagraph"/>
        <w:numPr>
          <w:ilvl w:val="0"/>
          <w:numId w:val="10"/>
        </w:numPr>
      </w:pPr>
      <w:r>
        <w:t xml:space="preserve">Intangibles.do: generates Figure </w:t>
      </w:r>
      <w:r w:rsidR="002025AA">
        <w:t>II</w:t>
      </w:r>
      <w:r>
        <w:t xml:space="preserve">, Figure </w:t>
      </w:r>
      <w:r w:rsidR="002025AA">
        <w:t>III</w:t>
      </w:r>
      <w:r>
        <w:t xml:space="preserve">, Figure </w:t>
      </w:r>
      <w:r w:rsidR="002025AA">
        <w:t>IV</w:t>
      </w:r>
      <w:r>
        <w:t xml:space="preserve">, </w:t>
      </w:r>
      <w:r w:rsidR="00F7469F">
        <w:t xml:space="preserve">Figure IA1, </w:t>
      </w:r>
      <w:r w:rsidR="00C43A1D">
        <w:t xml:space="preserve">and </w:t>
      </w:r>
      <w:r>
        <w:t xml:space="preserve">Table </w:t>
      </w:r>
      <w:r w:rsidR="007818C1">
        <w:t>IA</w:t>
      </w:r>
      <w:r w:rsidR="00F7469F">
        <w:t>9</w:t>
      </w:r>
    </w:p>
    <w:p w14:paraId="4363CDF3" w14:textId="77777777" w:rsidR="004E783E" w:rsidRDefault="004E783E" w:rsidP="004E783E">
      <w:pPr>
        <w:pStyle w:val="ListParagraph"/>
      </w:pPr>
    </w:p>
    <w:p w14:paraId="66E0CB93" w14:textId="77777777" w:rsidR="009A7554" w:rsidRDefault="001E79A2" w:rsidP="001B5A38">
      <w:pPr>
        <w:pStyle w:val="ListParagraph"/>
        <w:numPr>
          <w:ilvl w:val="0"/>
          <w:numId w:val="10"/>
        </w:numPr>
      </w:pPr>
      <w:r>
        <w:t>Others.do: generates Figure IA</w:t>
      </w:r>
      <w:r w:rsidR="00F7469F">
        <w:t>2</w:t>
      </w:r>
      <w:r>
        <w:t>, Figure IA</w:t>
      </w:r>
      <w:r w:rsidR="00F7469F">
        <w:t>3, Table IA10</w:t>
      </w:r>
      <w:r w:rsidR="007818C1">
        <w:t xml:space="preserve">, </w:t>
      </w:r>
      <w:r w:rsidR="00C43A1D">
        <w:t xml:space="preserve">and </w:t>
      </w:r>
      <w:r w:rsidR="00F7469F">
        <w:t>Table IA11</w:t>
      </w:r>
    </w:p>
    <w:p w14:paraId="58EEC09C" w14:textId="77777777" w:rsidR="00EB3CF7" w:rsidRDefault="00EB3CF7" w:rsidP="001B5A38">
      <w:pPr>
        <w:pStyle w:val="ListParagraph"/>
        <w:numPr>
          <w:ilvl w:val="0"/>
          <w:numId w:val="10"/>
        </w:numPr>
      </w:pPr>
      <w:r>
        <w:t>VerticalInte</w:t>
      </w:r>
      <w:r w:rsidR="00F7469F">
        <w:t>gration.do: generates Table IA12</w:t>
      </w:r>
    </w:p>
    <w:p w14:paraId="5A600453" w14:textId="77777777" w:rsidR="00F53596" w:rsidRPr="001B5A38" w:rsidRDefault="00F53596" w:rsidP="00F53596">
      <w:pPr>
        <w:pStyle w:val="ListParagraph"/>
      </w:pPr>
    </w:p>
    <w:p w14:paraId="3092D452" w14:textId="77777777" w:rsidR="00713A92" w:rsidRDefault="00713A92" w:rsidP="00CE0495">
      <w:pPr>
        <w:pStyle w:val="ListParagraph"/>
        <w:numPr>
          <w:ilvl w:val="0"/>
          <w:numId w:val="10"/>
        </w:numPr>
      </w:pPr>
      <w:r>
        <w:t xml:space="preserve">DepreciationCheck.do: compares depreciation rate in BEA data vs. </w:t>
      </w:r>
      <w:proofErr w:type="spellStart"/>
      <w:r>
        <w:t>Compustat</w:t>
      </w:r>
      <w:proofErr w:type="spellEnd"/>
      <w:r>
        <w:t xml:space="preserve"> data</w:t>
      </w:r>
      <w:r w:rsidR="004C0602">
        <w:t>; g</w:t>
      </w:r>
      <w:r w:rsidR="00214EC2">
        <w:t>enerates Figure IA1</w:t>
      </w:r>
      <w:r w:rsidR="00F7469F">
        <w:t>4</w:t>
      </w:r>
    </w:p>
    <w:p w14:paraId="0BE82469" w14:textId="77777777" w:rsidR="00536B6E" w:rsidRDefault="00536B6E" w:rsidP="00536B6E">
      <w:pPr>
        <w:pStyle w:val="ListParagraph"/>
        <w:numPr>
          <w:ilvl w:val="0"/>
          <w:numId w:val="3"/>
        </w:numPr>
      </w:pPr>
      <w:r>
        <w:t>EquipmentWatch.do: uses data on auctions of construction equipment to calculate the auction recovery rate and test the sensitivity of the auction recovery rate to economic conditions</w:t>
      </w:r>
      <w:r w:rsidR="00C43A1D">
        <w:t>; generates Table IA</w:t>
      </w:r>
      <w:r w:rsidR="005A7179">
        <w:t>6</w:t>
      </w:r>
    </w:p>
    <w:p w14:paraId="63C982B8" w14:textId="77777777" w:rsidR="00CE20E5" w:rsidRDefault="00CE20E5" w:rsidP="00536B6E">
      <w:pPr>
        <w:pStyle w:val="ListParagraph"/>
        <w:numPr>
          <w:ilvl w:val="0"/>
          <w:numId w:val="3"/>
        </w:numPr>
      </w:pPr>
      <w:r>
        <w:t>Ch7</w:t>
      </w:r>
      <w:r w:rsidR="00420A9B">
        <w:t>.do</w:t>
      </w:r>
      <w:r>
        <w:t>: compare estimated total liquidation value from Chapter 11 liquidation analysis with Chapter 7 total liquidation receipts</w:t>
      </w:r>
      <w:r w:rsidR="00C43A1D">
        <w:t>; generates Table IA2</w:t>
      </w:r>
    </w:p>
    <w:p w14:paraId="44A8BDFC" w14:textId="77777777" w:rsidR="00536B6E" w:rsidRPr="00536B6E" w:rsidRDefault="00536B6E" w:rsidP="00536B6E">
      <w:pPr>
        <w:rPr>
          <w:b/>
        </w:rPr>
      </w:pPr>
      <w:r w:rsidRPr="00536B6E">
        <w:rPr>
          <w:b/>
        </w:rPr>
        <w:t>Data</w:t>
      </w:r>
    </w:p>
    <w:p w14:paraId="188D5107" w14:textId="77777777" w:rsidR="005A34F6" w:rsidRDefault="005A34F6" w:rsidP="005A34F6">
      <w:pPr>
        <w:pStyle w:val="NoSpacing"/>
        <w:numPr>
          <w:ilvl w:val="0"/>
          <w:numId w:val="4"/>
        </w:numPr>
      </w:pPr>
      <w:proofErr w:type="spellStart"/>
      <w:r>
        <w:t>PacerRecovery</w:t>
      </w:r>
      <w:proofErr w:type="spellEnd"/>
      <w:r>
        <w:t>: industry-average liquidation recovery rates</w:t>
      </w:r>
    </w:p>
    <w:p w14:paraId="006A4347" w14:textId="77777777" w:rsidR="005A34F6" w:rsidRDefault="005A34F6" w:rsidP="005A34F6">
      <w:pPr>
        <w:pStyle w:val="NoSpacing"/>
        <w:numPr>
          <w:ilvl w:val="0"/>
          <w:numId w:val="4"/>
        </w:numPr>
      </w:pPr>
      <w:proofErr w:type="spellStart"/>
      <w:r>
        <w:t>PacerRecovery_detail</w:t>
      </w:r>
      <w:proofErr w:type="spellEnd"/>
      <w:r>
        <w:t>: case-level liquidation recovery rates and background information</w:t>
      </w:r>
    </w:p>
    <w:p w14:paraId="07A3A415" w14:textId="77777777" w:rsidR="005A34F6" w:rsidRDefault="005A34F6" w:rsidP="005A34F6">
      <w:pPr>
        <w:pStyle w:val="NoSpacing"/>
        <w:numPr>
          <w:ilvl w:val="0"/>
          <w:numId w:val="4"/>
        </w:numPr>
      </w:pPr>
      <w:proofErr w:type="spellStart"/>
      <w:r>
        <w:t>PacerRecovery_detail_private</w:t>
      </w:r>
      <w:proofErr w:type="spellEnd"/>
      <w:r>
        <w:t xml:space="preserve">: additional case-level liquidation recovery rates and background information from large private companies’ filings </w:t>
      </w:r>
    </w:p>
    <w:p w14:paraId="2BDA7054" w14:textId="77777777" w:rsidR="005A34F6" w:rsidRDefault="005A34F6" w:rsidP="005A34F6">
      <w:pPr>
        <w:pStyle w:val="NoSpacing"/>
        <w:numPr>
          <w:ilvl w:val="0"/>
          <w:numId w:val="4"/>
        </w:numPr>
      </w:pPr>
      <w:r>
        <w:t>RecoveryPhysicsFA97_sic2: final result of PPE liquidation recovery rate and fixed asset physical attributes at the two-digit SIC code level</w:t>
      </w:r>
    </w:p>
    <w:p w14:paraId="76141C6B" w14:textId="77777777" w:rsidR="005A34F6" w:rsidRDefault="005A34F6" w:rsidP="005A34F6">
      <w:pPr>
        <w:pStyle w:val="NoSpacing"/>
        <w:numPr>
          <w:ilvl w:val="0"/>
          <w:numId w:val="4"/>
        </w:numPr>
      </w:pPr>
      <w:r w:rsidRPr="00305A91">
        <w:t>RecoveryPhysicsFA97_bea</w:t>
      </w:r>
      <w:r>
        <w:t>: final result of PPE liquidation recovery rate and fixed asset physical attributes at the BEA sector level</w:t>
      </w:r>
    </w:p>
    <w:p w14:paraId="7C932B84" w14:textId="77777777" w:rsidR="005A34F6" w:rsidRDefault="005A34F6" w:rsidP="00974CE2"/>
    <w:p w14:paraId="34F96C1A" w14:textId="77777777" w:rsidR="00974CE2" w:rsidRDefault="00974CE2" w:rsidP="00974CE2">
      <w:r>
        <w:t>BEA</w:t>
      </w:r>
    </w:p>
    <w:p w14:paraId="5FB4F2BE" w14:textId="77777777" w:rsidR="00974CE2" w:rsidRDefault="00974CE2" w:rsidP="00974CE2">
      <w:pPr>
        <w:pStyle w:val="ListParagraph"/>
        <w:numPr>
          <w:ilvl w:val="0"/>
          <w:numId w:val="4"/>
        </w:numPr>
      </w:pPr>
      <w:proofErr w:type="spellStart"/>
      <w:r w:rsidRPr="00974CE2">
        <w:t>NAICSUseDetail</w:t>
      </w:r>
      <w:proofErr w:type="spellEnd"/>
      <w:r>
        <w:t>: 1997 input-output use table</w:t>
      </w:r>
    </w:p>
    <w:p w14:paraId="3BD13FEF" w14:textId="77777777" w:rsidR="00974CE2" w:rsidRDefault="00974CE2" w:rsidP="00974CE2">
      <w:pPr>
        <w:pStyle w:val="ListParagraph"/>
        <w:numPr>
          <w:ilvl w:val="0"/>
          <w:numId w:val="4"/>
        </w:numPr>
      </w:pPr>
      <w:r w:rsidRPr="00974CE2">
        <w:t>IO-</w:t>
      </w:r>
      <w:proofErr w:type="spellStart"/>
      <w:r w:rsidRPr="00974CE2">
        <w:t>CodeDetail</w:t>
      </w:r>
      <w:proofErr w:type="spellEnd"/>
      <w:r>
        <w:t>: 1997 input-output table industries</w:t>
      </w:r>
    </w:p>
    <w:p w14:paraId="658E96A7" w14:textId="77777777" w:rsidR="00974CE2" w:rsidRDefault="00974CE2" w:rsidP="00974CE2">
      <w:pPr>
        <w:pStyle w:val="ListParagraph"/>
        <w:numPr>
          <w:ilvl w:val="0"/>
          <w:numId w:val="4"/>
        </w:numPr>
      </w:pPr>
      <w:r w:rsidRPr="00974CE2">
        <w:t>detailnonres_stk1</w:t>
      </w:r>
      <w:r>
        <w:t>: BEA fixed asset table stock by asset type and industry</w:t>
      </w:r>
    </w:p>
    <w:p w14:paraId="2A3674EA" w14:textId="77777777" w:rsidR="00974CE2" w:rsidRDefault="00974CE2" w:rsidP="00974CE2">
      <w:pPr>
        <w:pStyle w:val="ListParagraph"/>
        <w:numPr>
          <w:ilvl w:val="0"/>
          <w:numId w:val="4"/>
        </w:numPr>
      </w:pPr>
      <w:r w:rsidRPr="00974CE2">
        <w:t>detailnonres_dep1</w:t>
      </w:r>
      <w:r>
        <w:t>: BEA fixed asset table depreciation by asset type and industry</w:t>
      </w:r>
    </w:p>
    <w:p w14:paraId="062FEC3C" w14:textId="77777777" w:rsidR="00974CE2" w:rsidRDefault="00974CE2" w:rsidP="00974CE2">
      <w:pPr>
        <w:pStyle w:val="ListParagraph"/>
        <w:numPr>
          <w:ilvl w:val="0"/>
          <w:numId w:val="4"/>
        </w:numPr>
      </w:pPr>
      <w:r w:rsidRPr="00974CE2">
        <w:t>GrossOutput_Ind_post97</w:t>
      </w:r>
      <w:r>
        <w:t>: industry gross output after 1997</w:t>
      </w:r>
    </w:p>
    <w:p w14:paraId="77866840" w14:textId="77777777" w:rsidR="00974CE2" w:rsidRDefault="00974CE2" w:rsidP="00974CE2">
      <w:pPr>
        <w:pStyle w:val="ListParagraph"/>
        <w:numPr>
          <w:ilvl w:val="0"/>
          <w:numId w:val="4"/>
        </w:numPr>
      </w:pPr>
      <w:r w:rsidRPr="00974CE2">
        <w:t>ValueAdded_Ind_post97</w:t>
      </w:r>
      <w:r>
        <w:t>: industry value added after 1997</w:t>
      </w:r>
    </w:p>
    <w:p w14:paraId="7A5A50C3" w14:textId="77777777" w:rsidR="00974CE2" w:rsidRDefault="00974CE2" w:rsidP="00974CE2">
      <w:pPr>
        <w:pStyle w:val="ListParagraph"/>
        <w:numPr>
          <w:ilvl w:val="0"/>
          <w:numId w:val="4"/>
        </w:numPr>
      </w:pPr>
      <w:r w:rsidRPr="00974CE2">
        <w:t>GrossOutput_Ind_</w:t>
      </w:r>
      <w:r>
        <w:t>pre98: industry gross output before 1998</w:t>
      </w:r>
    </w:p>
    <w:p w14:paraId="75D9503B" w14:textId="77777777" w:rsidR="00974CE2" w:rsidRDefault="00C0114E" w:rsidP="00974CE2">
      <w:pPr>
        <w:pStyle w:val="ListParagraph"/>
        <w:numPr>
          <w:ilvl w:val="0"/>
          <w:numId w:val="4"/>
        </w:numPr>
      </w:pPr>
      <w:r>
        <w:t>ValueAdded_Ind_</w:t>
      </w:r>
      <w:r w:rsidR="00974CE2">
        <w:t>pre98: industry value added before 1998</w:t>
      </w:r>
    </w:p>
    <w:p w14:paraId="2CE7F054" w14:textId="77777777" w:rsidR="009674D0" w:rsidRDefault="009674D0" w:rsidP="009674D0">
      <w:pPr>
        <w:pStyle w:val="ListParagraph"/>
        <w:numPr>
          <w:ilvl w:val="0"/>
          <w:numId w:val="4"/>
        </w:numPr>
      </w:pPr>
      <w:proofErr w:type="spellStart"/>
      <w:r w:rsidRPr="009674D0">
        <w:t>BEAFixedAssetCategory</w:t>
      </w:r>
      <w:proofErr w:type="spellEnd"/>
      <w:r>
        <w:t xml:space="preserve">: mapping between BEA sectors (in BEA fixed asset tables) and two-digit SIC codes (worksheet “Industry”). Also mapping between asset types in BEA fixed asset tables and in 1997 input-output tables, and mapping between asset types in BEA fixed asset tables and in asset types in commodity flow survey (worksheet “IO”). </w:t>
      </w:r>
    </w:p>
    <w:p w14:paraId="58FB9AF5" w14:textId="77777777" w:rsidR="00974CE2" w:rsidRDefault="009674D0" w:rsidP="009674D0">
      <w:pPr>
        <w:pStyle w:val="ListParagraph"/>
        <w:numPr>
          <w:ilvl w:val="0"/>
          <w:numId w:val="4"/>
        </w:numPr>
      </w:pPr>
      <w:r w:rsidRPr="009674D0">
        <w:t>PACERSIC</w:t>
      </w:r>
      <w:r>
        <w:t>: mapping between industry code in Chapter 11 data (SIC codes) and BEA sectors (in BEA fixed asset tables)</w:t>
      </w:r>
    </w:p>
    <w:p w14:paraId="47749E0B" w14:textId="77777777" w:rsidR="00026BE2" w:rsidRDefault="00026BE2" w:rsidP="00026BE2">
      <w:pPr>
        <w:pStyle w:val="ListParagraph"/>
        <w:numPr>
          <w:ilvl w:val="0"/>
          <w:numId w:val="4"/>
        </w:numPr>
      </w:pPr>
      <w:r w:rsidRPr="00026BE2">
        <w:t>BEA_NAICS</w:t>
      </w:r>
      <w:r>
        <w:t xml:space="preserve">: mapping between industries in 1997 BEA input-output table and NAICS </w:t>
      </w:r>
    </w:p>
    <w:p w14:paraId="5FDFDB32" w14:textId="77777777" w:rsidR="00974CE2" w:rsidRDefault="00974CE2" w:rsidP="00974CE2">
      <w:pPr>
        <w:pStyle w:val="ListParagraph"/>
        <w:numPr>
          <w:ilvl w:val="0"/>
          <w:numId w:val="4"/>
        </w:numPr>
      </w:pPr>
      <w:r w:rsidRPr="00974CE2">
        <w:t>IOCOMMODITIES</w:t>
      </w:r>
      <w:r>
        <w:t xml:space="preserve">: mapping between Rauch data and BEA input-output table </w:t>
      </w:r>
    </w:p>
    <w:p w14:paraId="29E8E6C8" w14:textId="77777777" w:rsidR="0089487C" w:rsidRDefault="0089487C" w:rsidP="0089487C">
      <w:pPr>
        <w:pStyle w:val="ListParagraph"/>
        <w:numPr>
          <w:ilvl w:val="0"/>
          <w:numId w:val="4"/>
        </w:numPr>
      </w:pPr>
      <w:proofErr w:type="spellStart"/>
      <w:r w:rsidRPr="0089487C">
        <w:t>IOUse_After_Redefinitions_PRO_DET</w:t>
      </w:r>
      <w:proofErr w:type="spellEnd"/>
      <w:r>
        <w:t>: 2012 and 2007 BEA input-output table</w:t>
      </w:r>
    </w:p>
    <w:p w14:paraId="66EA436C" w14:textId="77777777" w:rsidR="0089487C" w:rsidRDefault="0089487C" w:rsidP="0089487C">
      <w:pPr>
        <w:pStyle w:val="ListParagraph"/>
        <w:numPr>
          <w:ilvl w:val="0"/>
          <w:numId w:val="4"/>
        </w:numPr>
      </w:pPr>
      <w:r w:rsidRPr="0089487C">
        <w:lastRenderedPageBreak/>
        <w:t>naics4_IO_match</w:t>
      </w:r>
      <w:r>
        <w:t>: map between NAICS code and 2012 BEA input-output industry codes</w:t>
      </w:r>
    </w:p>
    <w:p w14:paraId="44296BFD" w14:textId="77777777" w:rsidR="00030EC8" w:rsidRDefault="00030EC8" w:rsidP="00030EC8">
      <w:pPr>
        <w:pStyle w:val="NoSpacing"/>
      </w:pPr>
    </w:p>
    <w:p w14:paraId="04209604" w14:textId="77777777" w:rsidR="000B0FB4" w:rsidRDefault="00030EC8" w:rsidP="000B0FB4">
      <w:pPr>
        <w:pStyle w:val="NoSpacing"/>
        <w:numPr>
          <w:ilvl w:val="0"/>
          <w:numId w:val="4"/>
        </w:numPr>
      </w:pPr>
      <w:proofErr w:type="spellStart"/>
      <w:r w:rsidRPr="00030EC8">
        <w:t>BEAFixedAsset</w:t>
      </w:r>
      <w:proofErr w:type="spellEnd"/>
      <w:r>
        <w:t>: panel of BEA fixed asset tables for equipment and structures</w:t>
      </w:r>
      <w:r w:rsidR="000B0FB4">
        <w:t xml:space="preserve"> by sector and year (stock of fixed asset)</w:t>
      </w:r>
    </w:p>
    <w:p w14:paraId="7127C768" w14:textId="77777777" w:rsidR="00030EC8" w:rsidRDefault="00030EC8" w:rsidP="00030EC8">
      <w:pPr>
        <w:pStyle w:val="NoSpacing"/>
        <w:numPr>
          <w:ilvl w:val="0"/>
          <w:numId w:val="4"/>
        </w:numPr>
      </w:pPr>
      <w:r w:rsidRPr="00030EC8">
        <w:t>BEAIP</w:t>
      </w:r>
      <w:r>
        <w:t>: panel of BEA fixed asset tables for intellectual property</w:t>
      </w:r>
      <w:r w:rsidR="000B0FB4">
        <w:t xml:space="preserve"> by sector and year (stock of intellectual property)</w:t>
      </w:r>
    </w:p>
    <w:p w14:paraId="1E19C437" w14:textId="77777777" w:rsidR="000B0FB4" w:rsidRDefault="000B0FB4" w:rsidP="000B0FB4">
      <w:pPr>
        <w:pStyle w:val="NoSpacing"/>
        <w:numPr>
          <w:ilvl w:val="0"/>
          <w:numId w:val="4"/>
        </w:numPr>
      </w:pPr>
      <w:proofErr w:type="spellStart"/>
      <w:r w:rsidRPr="00030EC8">
        <w:t>BEAFixedAsset</w:t>
      </w:r>
      <w:r>
        <w:t>Dep</w:t>
      </w:r>
      <w:proofErr w:type="spellEnd"/>
      <w:r>
        <w:t>: panel of BEA fixed asset tables for equipment and structures by sector and year (depreciation of fixed asset)</w:t>
      </w:r>
    </w:p>
    <w:p w14:paraId="5D8926F4" w14:textId="77777777" w:rsidR="000B0FB4" w:rsidRDefault="000B0FB4" w:rsidP="000B0FB4">
      <w:pPr>
        <w:pStyle w:val="NoSpacing"/>
        <w:numPr>
          <w:ilvl w:val="0"/>
          <w:numId w:val="4"/>
        </w:numPr>
      </w:pPr>
      <w:proofErr w:type="spellStart"/>
      <w:r w:rsidRPr="00030EC8">
        <w:t>BEAIP</w:t>
      </w:r>
      <w:r>
        <w:t>Dep</w:t>
      </w:r>
      <w:proofErr w:type="spellEnd"/>
      <w:r>
        <w:t>: panel of BEA fixed asset tables for intellectual property by sector and year (depreciation of intellectual property)</w:t>
      </w:r>
    </w:p>
    <w:p w14:paraId="71A84896" w14:textId="77777777" w:rsidR="008479E1" w:rsidRDefault="008479E1" w:rsidP="008479E1">
      <w:pPr>
        <w:pStyle w:val="NoSpacing"/>
        <w:numPr>
          <w:ilvl w:val="0"/>
          <w:numId w:val="4"/>
        </w:numPr>
      </w:pPr>
      <w:r w:rsidRPr="008479E1">
        <w:t>transportation_BEA4</w:t>
      </w:r>
      <w:r>
        <w:t xml:space="preserve">/5/6: transportation cost measure at 4/5/6 digit </w:t>
      </w:r>
      <w:r w:rsidR="00026BE2">
        <w:t xml:space="preserve">1997 BEA </w:t>
      </w:r>
      <w:r>
        <w:t>input-</w:t>
      </w:r>
      <w:proofErr w:type="spellStart"/>
      <w:r>
        <w:t>ouput</w:t>
      </w:r>
      <w:proofErr w:type="spellEnd"/>
      <w:r>
        <w:t xml:space="preserve"> industry level</w:t>
      </w:r>
    </w:p>
    <w:p w14:paraId="5FF59C8C" w14:textId="77777777" w:rsidR="00F741D7" w:rsidRDefault="00F741D7" w:rsidP="00F741D7">
      <w:pPr>
        <w:pStyle w:val="NoSpacing"/>
        <w:numPr>
          <w:ilvl w:val="0"/>
          <w:numId w:val="4"/>
        </w:numPr>
      </w:pPr>
      <w:r w:rsidRPr="00F741D7">
        <w:t>designshr_BEA4</w:t>
      </w:r>
      <w:r>
        <w:t xml:space="preserve">/5/6: design intensity measure at 4/5/6 digit </w:t>
      </w:r>
      <w:r w:rsidR="00026BE2">
        <w:t xml:space="preserve">1997 BEA </w:t>
      </w:r>
      <w:r>
        <w:t>input-</w:t>
      </w:r>
      <w:proofErr w:type="spellStart"/>
      <w:r>
        <w:t>ouput</w:t>
      </w:r>
      <w:proofErr w:type="spellEnd"/>
      <w:r>
        <w:t xml:space="preserve"> industry level</w:t>
      </w:r>
    </w:p>
    <w:p w14:paraId="6C83A303" w14:textId="77777777" w:rsidR="00026BE2" w:rsidRDefault="00026BE2" w:rsidP="00026BE2">
      <w:pPr>
        <w:pStyle w:val="NoSpacing"/>
        <w:numPr>
          <w:ilvl w:val="0"/>
          <w:numId w:val="4"/>
        </w:numPr>
      </w:pPr>
      <w:proofErr w:type="spellStart"/>
      <w:r w:rsidRPr="00026BE2">
        <w:t>OutputbyInd_out</w:t>
      </w:r>
      <w:proofErr w:type="spellEnd"/>
      <w:r>
        <w:t>: panel of gross output and value added by industry-year</w:t>
      </w:r>
    </w:p>
    <w:p w14:paraId="1111A979" w14:textId="77777777" w:rsidR="00026BE2" w:rsidRDefault="00026BE2" w:rsidP="00026BE2">
      <w:pPr>
        <w:pStyle w:val="NoSpacing"/>
        <w:numPr>
          <w:ilvl w:val="0"/>
          <w:numId w:val="4"/>
        </w:numPr>
      </w:pPr>
      <w:proofErr w:type="spellStart"/>
      <w:r w:rsidRPr="00026BE2">
        <w:t>UseDetail</w:t>
      </w:r>
      <w:proofErr w:type="spellEnd"/>
      <w:r>
        <w:t xml:space="preserve">: 1997 input-output use table </w:t>
      </w:r>
    </w:p>
    <w:p w14:paraId="6D9F3257" w14:textId="77777777" w:rsidR="00026BE2" w:rsidRDefault="00026BE2" w:rsidP="00026BE2">
      <w:pPr>
        <w:pStyle w:val="NoSpacing"/>
        <w:numPr>
          <w:ilvl w:val="0"/>
          <w:numId w:val="4"/>
        </w:numPr>
      </w:pPr>
      <w:r w:rsidRPr="00026BE2">
        <w:t>Rauch_BEA4</w:t>
      </w:r>
      <w:r>
        <w:t>/5/6: Rauch data per 4/5/6 digit 1997 BEA input-</w:t>
      </w:r>
      <w:proofErr w:type="spellStart"/>
      <w:r>
        <w:t>ouput</w:t>
      </w:r>
      <w:proofErr w:type="spellEnd"/>
      <w:r>
        <w:t xml:space="preserve"> industry</w:t>
      </w:r>
    </w:p>
    <w:p w14:paraId="0F5B13F7" w14:textId="77777777" w:rsidR="00030EC8" w:rsidRDefault="00563736" w:rsidP="00563736">
      <w:pPr>
        <w:pStyle w:val="NoSpacing"/>
        <w:numPr>
          <w:ilvl w:val="0"/>
          <w:numId w:val="4"/>
        </w:numPr>
      </w:pPr>
      <w:proofErr w:type="spellStart"/>
      <w:r w:rsidRPr="00563736">
        <w:t>beafixedasset</w:t>
      </w:r>
      <w:proofErr w:type="spellEnd"/>
      <w:r>
        <w:t>: processed fixed asset physical attribute</w:t>
      </w:r>
      <w:r w:rsidR="00305A91">
        <w:t>s</w:t>
      </w:r>
      <w:r>
        <w:t xml:space="preserve"> (transportation cost and design intensity) at the BEA sector-asset type level</w:t>
      </w:r>
    </w:p>
    <w:p w14:paraId="3419B4D6" w14:textId="77777777" w:rsidR="00563736" w:rsidRDefault="00563736" w:rsidP="00563736">
      <w:pPr>
        <w:pStyle w:val="NoSpacing"/>
        <w:numPr>
          <w:ilvl w:val="0"/>
          <w:numId w:val="4"/>
        </w:numPr>
      </w:pPr>
      <w:proofErr w:type="spellStart"/>
      <w:r w:rsidRPr="00563736">
        <w:t>beafixedassetout</w:t>
      </w:r>
      <w:proofErr w:type="spellEnd"/>
      <w:r>
        <w:t>: processed fixed asset physical attribute</w:t>
      </w:r>
      <w:r w:rsidR="00305A91">
        <w:t>s</w:t>
      </w:r>
      <w:r>
        <w:t xml:space="preserve"> (transportation cost and design intensity) at the BEA sector level</w:t>
      </w:r>
    </w:p>
    <w:p w14:paraId="593B41DE" w14:textId="77777777" w:rsidR="00305A91" w:rsidRDefault="00305A91" w:rsidP="00305A91">
      <w:pPr>
        <w:pStyle w:val="NoSpacing"/>
        <w:numPr>
          <w:ilvl w:val="0"/>
          <w:numId w:val="4"/>
        </w:numPr>
      </w:pPr>
      <w:r w:rsidRPr="00305A91">
        <w:t>beafixedassetout_sic2</w:t>
      </w:r>
      <w:r>
        <w:t>: processed fixed asset physical attributes (transportation cost and design intensity) at the two-digit SIC code level</w:t>
      </w:r>
    </w:p>
    <w:p w14:paraId="515AD077" w14:textId="77777777" w:rsidR="00E6403A" w:rsidRDefault="00E6403A" w:rsidP="00E6403A">
      <w:pPr>
        <w:pStyle w:val="NoSpacing"/>
      </w:pPr>
    </w:p>
    <w:p w14:paraId="23FC57DF" w14:textId="77777777" w:rsidR="00E6403A" w:rsidRDefault="00E6403A" w:rsidP="00E6403A">
      <w:pPr>
        <w:pStyle w:val="NoSpacing"/>
      </w:pPr>
      <w:proofErr w:type="spellStart"/>
      <w:r>
        <w:t>CapitalIQ</w:t>
      </w:r>
      <w:proofErr w:type="spellEnd"/>
    </w:p>
    <w:p w14:paraId="22C3DC68" w14:textId="77777777" w:rsidR="008875B7" w:rsidRDefault="008875B7" w:rsidP="00E6403A">
      <w:pPr>
        <w:pStyle w:val="NoSpacing"/>
      </w:pPr>
    </w:p>
    <w:p w14:paraId="4EEB45D1" w14:textId="77777777" w:rsidR="00E6403A" w:rsidRDefault="00E6403A" w:rsidP="00E6403A">
      <w:pPr>
        <w:pStyle w:val="NoSpacing"/>
        <w:numPr>
          <w:ilvl w:val="0"/>
          <w:numId w:val="7"/>
        </w:numPr>
      </w:pPr>
      <w:r w:rsidRPr="00E6403A">
        <w:t>capitaliq_debt_2020</w:t>
      </w:r>
      <w:r>
        <w:t xml:space="preserve">: </w:t>
      </w:r>
      <w:proofErr w:type="spellStart"/>
      <w:r>
        <w:t>CapitalIQ</w:t>
      </w:r>
      <w:proofErr w:type="spellEnd"/>
      <w:r>
        <w:t xml:space="preserve"> debt detail data (from WRDS)</w:t>
      </w:r>
    </w:p>
    <w:p w14:paraId="32E23A12" w14:textId="77777777" w:rsidR="00106DD9" w:rsidRDefault="00106DD9" w:rsidP="00106DD9">
      <w:pPr>
        <w:pStyle w:val="NoSpacing"/>
        <w:numPr>
          <w:ilvl w:val="0"/>
          <w:numId w:val="7"/>
        </w:numPr>
      </w:pPr>
      <w:r w:rsidRPr="00106DD9">
        <w:t>debt detail USA</w:t>
      </w:r>
      <w:r>
        <w:t xml:space="preserve">: </w:t>
      </w:r>
      <w:proofErr w:type="spellStart"/>
      <w:r>
        <w:t>CapitalIQ</w:t>
      </w:r>
      <w:proofErr w:type="spellEnd"/>
      <w:r>
        <w:t xml:space="preserve"> debt detail data (from WRDS)</w:t>
      </w:r>
    </w:p>
    <w:p w14:paraId="2BDA8188" w14:textId="77777777" w:rsidR="00D86C16" w:rsidRDefault="00D86C16" w:rsidP="00D86C16">
      <w:pPr>
        <w:pStyle w:val="NoSpacing"/>
        <w:numPr>
          <w:ilvl w:val="0"/>
          <w:numId w:val="7"/>
        </w:numPr>
      </w:pPr>
      <w:proofErr w:type="spellStart"/>
      <w:r w:rsidRPr="00D86C16">
        <w:t>cpst_bridge_raw.dta</w:t>
      </w:r>
      <w:proofErr w:type="spellEnd"/>
      <w:r>
        <w:t xml:space="preserve">: original bridge between </w:t>
      </w:r>
      <w:proofErr w:type="spellStart"/>
      <w:r>
        <w:t>CapitalIQ</w:t>
      </w:r>
      <w:proofErr w:type="spellEnd"/>
      <w:r>
        <w:t xml:space="preserve"> identifier and </w:t>
      </w:r>
      <w:proofErr w:type="spellStart"/>
      <w:r>
        <w:t>Compustat</w:t>
      </w:r>
      <w:proofErr w:type="spellEnd"/>
      <w:r>
        <w:t xml:space="preserve"> </w:t>
      </w:r>
      <w:proofErr w:type="spellStart"/>
      <w:r>
        <w:t>gvkey</w:t>
      </w:r>
      <w:proofErr w:type="spellEnd"/>
      <w:r>
        <w:t xml:space="preserve"> (from WRDS)</w:t>
      </w:r>
    </w:p>
    <w:p w14:paraId="78A812B3" w14:textId="77777777" w:rsidR="0014440D" w:rsidRDefault="0014440D" w:rsidP="0014440D">
      <w:pPr>
        <w:pStyle w:val="NoSpacing"/>
        <w:numPr>
          <w:ilvl w:val="0"/>
          <w:numId w:val="7"/>
        </w:numPr>
      </w:pPr>
      <w:proofErr w:type="spellStart"/>
      <w:r>
        <w:t>ciqdt</w:t>
      </w:r>
      <w:proofErr w:type="spellEnd"/>
      <w:r>
        <w:t xml:space="preserve">: </w:t>
      </w:r>
      <w:proofErr w:type="spellStart"/>
      <w:r>
        <w:t>CapitalIQ</w:t>
      </w:r>
      <w:proofErr w:type="spellEnd"/>
      <w:r>
        <w:t xml:space="preserve"> debt summary (from WRDS)</w:t>
      </w:r>
    </w:p>
    <w:p w14:paraId="62E24420" w14:textId="77777777" w:rsidR="004F4C1C" w:rsidRDefault="004F4C1C" w:rsidP="004F4C1C">
      <w:pPr>
        <w:pStyle w:val="NoSpacing"/>
        <w:numPr>
          <w:ilvl w:val="0"/>
          <w:numId w:val="7"/>
        </w:numPr>
      </w:pPr>
      <w:proofErr w:type="spellStart"/>
      <w:r w:rsidRPr="004F4C1C">
        <w:t>g_exrtUSD_mth</w:t>
      </w:r>
      <w:proofErr w:type="spellEnd"/>
      <w:r>
        <w:t>: exchange rate (from WRDS)</w:t>
      </w:r>
    </w:p>
    <w:p w14:paraId="1D5C7D6F" w14:textId="77777777" w:rsidR="00E6403A" w:rsidRDefault="00E6403A" w:rsidP="00E6403A">
      <w:pPr>
        <w:pStyle w:val="NoSpacing"/>
      </w:pPr>
    </w:p>
    <w:p w14:paraId="0044BDD5" w14:textId="77777777" w:rsidR="006F7A4F" w:rsidRDefault="006F7A4F" w:rsidP="006F7A4F">
      <w:pPr>
        <w:pStyle w:val="NoSpacing"/>
        <w:numPr>
          <w:ilvl w:val="0"/>
          <w:numId w:val="7"/>
        </w:numPr>
      </w:pPr>
      <w:proofErr w:type="spellStart"/>
      <w:r>
        <w:t>cpst_bridge_qtr</w:t>
      </w:r>
      <w:proofErr w:type="spellEnd"/>
      <w:r w:rsidR="00E6403A">
        <w:t xml:space="preserve">: bridge between </w:t>
      </w:r>
      <w:proofErr w:type="spellStart"/>
      <w:r w:rsidR="00E6403A">
        <w:t>CapitalIQ</w:t>
      </w:r>
      <w:proofErr w:type="spellEnd"/>
      <w:r w:rsidR="00E6403A">
        <w:t xml:space="preserve"> identifier and </w:t>
      </w:r>
      <w:proofErr w:type="spellStart"/>
      <w:r w:rsidR="00E6403A">
        <w:t>Compustat</w:t>
      </w:r>
      <w:proofErr w:type="spellEnd"/>
      <w:r w:rsidR="00E6403A">
        <w:t xml:space="preserve"> </w:t>
      </w:r>
      <w:proofErr w:type="spellStart"/>
      <w:r w:rsidR="00E6403A">
        <w:t>gvkey</w:t>
      </w:r>
      <w:proofErr w:type="spellEnd"/>
    </w:p>
    <w:p w14:paraId="683331D3" w14:textId="77777777" w:rsidR="006F7A4F" w:rsidRDefault="006F7A4F" w:rsidP="006F7A4F">
      <w:pPr>
        <w:pStyle w:val="NoSpacing"/>
        <w:numPr>
          <w:ilvl w:val="0"/>
          <w:numId w:val="7"/>
        </w:numPr>
      </w:pPr>
      <w:proofErr w:type="spellStart"/>
      <w:r>
        <w:t>oplease</w:t>
      </w:r>
      <w:proofErr w:type="spellEnd"/>
      <w:r>
        <w:t xml:space="preserve">: operating lease data from </w:t>
      </w:r>
      <w:proofErr w:type="spellStart"/>
      <w:r>
        <w:t>CapitalIQ</w:t>
      </w:r>
      <w:proofErr w:type="spellEnd"/>
    </w:p>
    <w:p w14:paraId="0F0B5442" w14:textId="77777777" w:rsidR="00686DB2" w:rsidRDefault="00686DB2" w:rsidP="00686DB2">
      <w:pPr>
        <w:pStyle w:val="NoSpacing"/>
        <w:numPr>
          <w:ilvl w:val="0"/>
          <w:numId w:val="7"/>
        </w:numPr>
      </w:pPr>
      <w:proofErr w:type="spellStart"/>
      <w:r w:rsidRPr="00686DB2">
        <w:t>ciqdt_short_out_pub.dta</w:t>
      </w:r>
      <w:proofErr w:type="spellEnd"/>
      <w:r>
        <w:t>: cleaned debt summary data</w:t>
      </w:r>
    </w:p>
    <w:p w14:paraId="40AC195B" w14:textId="77777777" w:rsidR="00686DB2" w:rsidRDefault="00686DB2" w:rsidP="00686DB2">
      <w:pPr>
        <w:pStyle w:val="NoSpacing"/>
        <w:numPr>
          <w:ilvl w:val="0"/>
          <w:numId w:val="7"/>
        </w:numPr>
      </w:pPr>
      <w:proofErr w:type="spellStart"/>
      <w:r w:rsidRPr="00686DB2">
        <w:t>debttype_detail</w:t>
      </w:r>
      <w:proofErr w:type="spellEnd"/>
      <w:r>
        <w:t>: debt classification at the debt level</w:t>
      </w:r>
    </w:p>
    <w:p w14:paraId="2555866F" w14:textId="77777777" w:rsidR="00686DB2" w:rsidRDefault="00686DB2" w:rsidP="00686DB2">
      <w:pPr>
        <w:pStyle w:val="NoSpacing"/>
        <w:numPr>
          <w:ilvl w:val="0"/>
          <w:numId w:val="7"/>
        </w:numPr>
      </w:pPr>
      <w:proofErr w:type="spellStart"/>
      <w:r w:rsidRPr="00686DB2">
        <w:t>debttype_out</w:t>
      </w:r>
      <w:proofErr w:type="spellEnd"/>
      <w:r>
        <w:t xml:space="preserve">: debt classification at the firm level </w:t>
      </w:r>
    </w:p>
    <w:p w14:paraId="5D132A03" w14:textId="77777777" w:rsidR="00563736" w:rsidRDefault="00563736" w:rsidP="00563736">
      <w:pPr>
        <w:pStyle w:val="NoSpacing"/>
      </w:pPr>
    </w:p>
    <w:p w14:paraId="433F9F30" w14:textId="77777777" w:rsidR="00235AF8" w:rsidRDefault="00235AF8" w:rsidP="00235AF8">
      <w:r>
        <w:t>CFS</w:t>
      </w:r>
    </w:p>
    <w:p w14:paraId="7ACAD611" w14:textId="77777777" w:rsidR="00235AF8" w:rsidRDefault="00235AF8" w:rsidP="00235AF8">
      <w:pPr>
        <w:pStyle w:val="ListParagraph"/>
        <w:numPr>
          <w:ilvl w:val="0"/>
          <w:numId w:val="8"/>
        </w:numPr>
      </w:pPr>
      <w:r w:rsidRPr="004E07BB">
        <w:t>3DCommodity</w:t>
      </w:r>
      <w:r>
        <w:t>: shipment value and weight by asset type in 1997 CFS data for 3-digit SCTG codes</w:t>
      </w:r>
    </w:p>
    <w:p w14:paraId="52833E04" w14:textId="77777777" w:rsidR="00235AF8" w:rsidRDefault="00235AF8" w:rsidP="00235AF8">
      <w:pPr>
        <w:pStyle w:val="ListParagraph"/>
        <w:numPr>
          <w:ilvl w:val="0"/>
          <w:numId w:val="8"/>
        </w:numPr>
      </w:pPr>
      <w:r>
        <w:t>4</w:t>
      </w:r>
      <w:r w:rsidRPr="004E07BB">
        <w:t>DCommodity</w:t>
      </w:r>
      <w:r>
        <w:t>: shipment value and weight by asset type in 1997 CFS data for 4-digit SCTG codes</w:t>
      </w:r>
    </w:p>
    <w:p w14:paraId="0FEEF241" w14:textId="77777777" w:rsidR="00235AF8" w:rsidRDefault="00235AF8" w:rsidP="00235AF8">
      <w:pPr>
        <w:pStyle w:val="ListParagraph"/>
        <w:numPr>
          <w:ilvl w:val="0"/>
          <w:numId w:val="8"/>
        </w:numPr>
      </w:pPr>
      <w:r w:rsidRPr="004E07BB">
        <w:t>cfs_2012_pumf_csv</w:t>
      </w:r>
      <w:r>
        <w:t>: shipment-level data for 2012 CFS</w:t>
      </w:r>
    </w:p>
    <w:p w14:paraId="5CD05013" w14:textId="77777777" w:rsidR="00235AF8" w:rsidRDefault="00235AF8" w:rsidP="00235AF8">
      <w:pPr>
        <w:pStyle w:val="ListParagraph"/>
      </w:pPr>
    </w:p>
    <w:p w14:paraId="3E9CC60A" w14:textId="77777777" w:rsidR="00235AF8" w:rsidRDefault="00235AF8" w:rsidP="00235AF8">
      <w:pPr>
        <w:pStyle w:val="ListParagraph"/>
        <w:numPr>
          <w:ilvl w:val="0"/>
          <w:numId w:val="8"/>
        </w:numPr>
      </w:pPr>
      <w:proofErr w:type="spellStart"/>
      <w:r w:rsidRPr="004E07BB">
        <w:lastRenderedPageBreak/>
        <w:t>BEAFixedAsset_ValueWeight</w:t>
      </w:r>
      <w:proofErr w:type="spellEnd"/>
      <w:r>
        <w:t>: value/weight ratio in 1997 CFS data by asset type in BEA fixed asset tables</w:t>
      </w:r>
    </w:p>
    <w:p w14:paraId="1F663F02" w14:textId="77777777" w:rsidR="00235AF8" w:rsidRDefault="00235AF8" w:rsidP="00235AF8">
      <w:pPr>
        <w:pStyle w:val="ListParagraph"/>
        <w:numPr>
          <w:ilvl w:val="0"/>
          <w:numId w:val="8"/>
        </w:numPr>
      </w:pPr>
      <w:proofErr w:type="spellStart"/>
      <w:r>
        <w:t>w</w:t>
      </w:r>
      <w:r w:rsidRPr="00674842">
        <w:t>holesaleshr</w:t>
      </w:r>
      <w:proofErr w:type="spellEnd"/>
      <w:r>
        <w:t>: shipment share from retailers/wholesalers in 2012 CFS micro data by asset type in BEA fixed asset tables</w:t>
      </w:r>
    </w:p>
    <w:p w14:paraId="308BED3E" w14:textId="77777777" w:rsidR="00235AF8" w:rsidRDefault="00235AF8" w:rsidP="00563736">
      <w:pPr>
        <w:pStyle w:val="NoSpacing"/>
      </w:pPr>
    </w:p>
    <w:p w14:paraId="0319423D" w14:textId="77777777" w:rsidR="00235AF8" w:rsidRDefault="00235AF8" w:rsidP="00235AF8">
      <w:pPr>
        <w:pStyle w:val="NoSpacing"/>
      </w:pPr>
      <w:proofErr w:type="spellStart"/>
      <w:r>
        <w:t>Compustat</w:t>
      </w:r>
      <w:proofErr w:type="spellEnd"/>
    </w:p>
    <w:p w14:paraId="7B0EC20C" w14:textId="77777777" w:rsidR="00235AF8" w:rsidRDefault="00235AF8" w:rsidP="00235AF8">
      <w:pPr>
        <w:pStyle w:val="NoSpacing"/>
      </w:pPr>
    </w:p>
    <w:p w14:paraId="003746CB" w14:textId="77777777"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>
        <w:t>compustat_ann</w:t>
      </w:r>
      <w:proofErr w:type="spellEnd"/>
      <w:r>
        <w:t xml:space="preserve">: original </w:t>
      </w:r>
      <w:proofErr w:type="spellStart"/>
      <w:r>
        <w:t>Compustat</w:t>
      </w:r>
      <w:proofErr w:type="spellEnd"/>
      <w:r>
        <w:t xml:space="preserve"> annual file (from WRDS)</w:t>
      </w:r>
    </w:p>
    <w:p w14:paraId="63A38A86" w14:textId="77777777"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>
        <w:t>compustat_qtr</w:t>
      </w:r>
      <w:proofErr w:type="spellEnd"/>
      <w:r>
        <w:t xml:space="preserve">: original </w:t>
      </w:r>
      <w:proofErr w:type="spellStart"/>
      <w:r>
        <w:t>Compustat</w:t>
      </w:r>
      <w:proofErr w:type="spellEnd"/>
      <w:r>
        <w:t xml:space="preserve"> quarterly file (from WRDS)</w:t>
      </w:r>
    </w:p>
    <w:p w14:paraId="14061A0A" w14:textId="77777777"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>
        <w:t>rouant_qtr</w:t>
      </w:r>
      <w:proofErr w:type="spellEnd"/>
      <w:r>
        <w:t xml:space="preserve">: original operating lease data from </w:t>
      </w:r>
      <w:proofErr w:type="spellStart"/>
      <w:r>
        <w:t>Compustat</w:t>
      </w:r>
      <w:proofErr w:type="spellEnd"/>
      <w:r>
        <w:t xml:space="preserve"> Snapshot (from WRDS)</w:t>
      </w:r>
    </w:p>
    <w:p w14:paraId="4921ADF3" w14:textId="77777777"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>
        <w:t>compustat_segment</w:t>
      </w:r>
      <w:proofErr w:type="spellEnd"/>
      <w:r>
        <w:t xml:space="preserve">: original </w:t>
      </w:r>
      <w:proofErr w:type="spellStart"/>
      <w:r>
        <w:t>Compustat</w:t>
      </w:r>
      <w:proofErr w:type="spellEnd"/>
      <w:r>
        <w:t xml:space="preserve"> segment file (from WRDS)</w:t>
      </w:r>
    </w:p>
    <w:p w14:paraId="2C1B2596" w14:textId="77777777"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>
        <w:t>PetersTaylor</w:t>
      </w:r>
      <w:proofErr w:type="spellEnd"/>
      <w:r>
        <w:t>: Peters-Taylor data on estimated off balance sheet intangibles (from WRDS)</w:t>
      </w:r>
    </w:p>
    <w:p w14:paraId="287DAAF5" w14:textId="77777777" w:rsidR="00235AF8" w:rsidRDefault="00235AF8" w:rsidP="00235AF8">
      <w:pPr>
        <w:pStyle w:val="NoSpacing"/>
        <w:ind w:left="720"/>
      </w:pPr>
    </w:p>
    <w:p w14:paraId="78144D12" w14:textId="77777777"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 w:rsidRPr="00537805">
        <w:t>compustat_rouant_qtr</w:t>
      </w:r>
      <w:proofErr w:type="spellEnd"/>
      <w:r>
        <w:t xml:space="preserve">: </w:t>
      </w:r>
      <w:proofErr w:type="spellStart"/>
      <w:r>
        <w:t>Compustat</w:t>
      </w:r>
      <w:proofErr w:type="spellEnd"/>
      <w:r>
        <w:t xml:space="preserve"> data with operating lease from </w:t>
      </w:r>
      <w:proofErr w:type="spellStart"/>
      <w:r>
        <w:t>Compustat</w:t>
      </w:r>
      <w:proofErr w:type="spellEnd"/>
      <w:r>
        <w:t xml:space="preserve"> Snapshot</w:t>
      </w:r>
    </w:p>
    <w:p w14:paraId="3DDDA419" w14:textId="77777777"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 w:rsidRPr="00D61DC5">
        <w:t>lease_firm_noindustry</w:t>
      </w:r>
      <w:proofErr w:type="spellEnd"/>
      <w:r>
        <w:t xml:space="preserve">: </w:t>
      </w:r>
      <w:proofErr w:type="spellStart"/>
      <w:r>
        <w:t>Compustat</w:t>
      </w:r>
      <w:proofErr w:type="spellEnd"/>
      <w:r>
        <w:t xml:space="preserve"> data with operating lease from </w:t>
      </w:r>
      <w:proofErr w:type="spellStart"/>
      <w:r>
        <w:t>Compustat</w:t>
      </w:r>
      <w:proofErr w:type="spellEnd"/>
      <w:r>
        <w:t xml:space="preserve"> Snapshot and </w:t>
      </w:r>
      <w:proofErr w:type="spellStart"/>
      <w:r>
        <w:t>CapitalIQ</w:t>
      </w:r>
      <w:proofErr w:type="spellEnd"/>
    </w:p>
    <w:p w14:paraId="7AED36F5" w14:textId="77777777"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 w:rsidRPr="00D61DC5">
        <w:t>lease_firm</w:t>
      </w:r>
      <w:proofErr w:type="spellEnd"/>
      <w:r>
        <w:t xml:space="preserve">: </w:t>
      </w:r>
      <w:proofErr w:type="spellStart"/>
      <w:r>
        <w:t>Compustat</w:t>
      </w:r>
      <w:proofErr w:type="spellEnd"/>
      <w:r>
        <w:t xml:space="preserve"> data with operating lease (final)</w:t>
      </w:r>
    </w:p>
    <w:p w14:paraId="79625A13" w14:textId="77777777"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>
        <w:t>compustat_ann_out</w:t>
      </w:r>
      <w:proofErr w:type="spellEnd"/>
      <w:r>
        <w:t xml:space="preserve">: cleaned </w:t>
      </w:r>
      <w:proofErr w:type="spellStart"/>
      <w:r>
        <w:t>Compustat</w:t>
      </w:r>
      <w:proofErr w:type="spellEnd"/>
      <w:r>
        <w:t xml:space="preserve"> annual file  </w:t>
      </w:r>
    </w:p>
    <w:p w14:paraId="4D267B85" w14:textId="77777777" w:rsidR="00235AF8" w:rsidRDefault="00235AF8" w:rsidP="00235AF8">
      <w:pPr>
        <w:pStyle w:val="NoSpacing"/>
        <w:numPr>
          <w:ilvl w:val="0"/>
          <w:numId w:val="5"/>
        </w:numPr>
      </w:pPr>
      <w:proofErr w:type="spellStart"/>
      <w:r>
        <w:t>compustat_qtr_out</w:t>
      </w:r>
      <w:proofErr w:type="spellEnd"/>
      <w:r>
        <w:t xml:space="preserve">: cleaned </w:t>
      </w:r>
      <w:proofErr w:type="spellStart"/>
      <w:r>
        <w:t>Compustat</w:t>
      </w:r>
      <w:proofErr w:type="spellEnd"/>
      <w:r>
        <w:t xml:space="preserve"> quarterly file  </w:t>
      </w:r>
    </w:p>
    <w:p w14:paraId="585D7774" w14:textId="77777777" w:rsidR="00235AF8" w:rsidRDefault="00235AF8" w:rsidP="00563736">
      <w:pPr>
        <w:pStyle w:val="NoSpacing"/>
      </w:pPr>
    </w:p>
    <w:p w14:paraId="14BC8AB0" w14:textId="77777777" w:rsidR="00825E01" w:rsidRDefault="00825E01" w:rsidP="00563736">
      <w:pPr>
        <w:pStyle w:val="NoSpacing"/>
      </w:pPr>
      <w:r>
        <w:t>CRSP</w:t>
      </w:r>
    </w:p>
    <w:p w14:paraId="20214AD8" w14:textId="77777777" w:rsidR="00825E01" w:rsidRDefault="00825E01" w:rsidP="00563736">
      <w:pPr>
        <w:pStyle w:val="NoSpacing"/>
      </w:pPr>
    </w:p>
    <w:p w14:paraId="38411031" w14:textId="77777777" w:rsidR="00825E01" w:rsidRDefault="00825E01" w:rsidP="00825E01">
      <w:pPr>
        <w:pStyle w:val="NoSpacing"/>
        <w:numPr>
          <w:ilvl w:val="0"/>
          <w:numId w:val="9"/>
        </w:numPr>
      </w:pPr>
      <w:proofErr w:type="spellStart"/>
      <w:r w:rsidRPr="00825E01">
        <w:t>crsp_mon</w:t>
      </w:r>
      <w:proofErr w:type="spellEnd"/>
      <w:r>
        <w:t>: CRSP monthly stock file (from WRDS)</w:t>
      </w:r>
    </w:p>
    <w:p w14:paraId="33170BD5" w14:textId="77777777" w:rsidR="00825E01" w:rsidRDefault="00825E01" w:rsidP="00825E01">
      <w:pPr>
        <w:pStyle w:val="NoSpacing"/>
        <w:numPr>
          <w:ilvl w:val="0"/>
          <w:numId w:val="9"/>
        </w:numPr>
      </w:pPr>
      <w:proofErr w:type="spellStart"/>
      <w:r>
        <w:t>crsp_daily</w:t>
      </w:r>
      <w:proofErr w:type="spellEnd"/>
      <w:r>
        <w:t>: CRSP daily stock file (from WRDS)</w:t>
      </w:r>
    </w:p>
    <w:p w14:paraId="162DB0AA" w14:textId="77777777" w:rsidR="00825E01" w:rsidRDefault="00825E01" w:rsidP="007B7EB5">
      <w:pPr>
        <w:pStyle w:val="ListParagraph"/>
        <w:numPr>
          <w:ilvl w:val="0"/>
          <w:numId w:val="9"/>
        </w:numPr>
      </w:pPr>
      <w:r w:rsidRPr="00825E01">
        <w:t>factors_1970-2020</w:t>
      </w:r>
      <w:r w:rsidR="007B7EB5">
        <w:t xml:space="preserve">: Fama-French factor data </w:t>
      </w:r>
      <w:hyperlink r:id="rId8" w:history="1">
        <w:r w:rsidR="007B7EB5">
          <w:rPr>
            <w:rStyle w:val="Hyperlink"/>
          </w:rPr>
          <w:t>https://wrds-www.wharton.upenn.edu/pages/get-data/fama-french-portfolios-and-factors/fama-french-portfolios/factors-daily-frequency/</w:t>
        </w:r>
      </w:hyperlink>
    </w:p>
    <w:p w14:paraId="71DF2BC4" w14:textId="77777777" w:rsidR="00825E01" w:rsidRDefault="00825E01" w:rsidP="00825E01">
      <w:pPr>
        <w:pStyle w:val="NoSpacing"/>
        <w:ind w:left="720"/>
      </w:pPr>
    </w:p>
    <w:p w14:paraId="199EFF62" w14:textId="77777777" w:rsidR="00825E01" w:rsidRDefault="00825E01" w:rsidP="00825E01">
      <w:pPr>
        <w:pStyle w:val="NoSpacing"/>
        <w:numPr>
          <w:ilvl w:val="0"/>
          <w:numId w:val="9"/>
        </w:numPr>
      </w:pPr>
      <w:proofErr w:type="spellStart"/>
      <w:r w:rsidRPr="00825E01">
        <w:t>crsp_qtr_out</w:t>
      </w:r>
      <w:proofErr w:type="spellEnd"/>
      <w:r>
        <w:t>: quarterly stock returns and volatility</w:t>
      </w:r>
    </w:p>
    <w:p w14:paraId="03B80BC7" w14:textId="77777777" w:rsidR="00825E01" w:rsidRDefault="00825E01" w:rsidP="00446AA6">
      <w:pPr>
        <w:pStyle w:val="NoSpacing"/>
      </w:pPr>
    </w:p>
    <w:p w14:paraId="46A8751C" w14:textId="77777777" w:rsidR="00563736" w:rsidRDefault="00563736" w:rsidP="00563736">
      <w:proofErr w:type="spellStart"/>
      <w:r>
        <w:t>EquipmentWatch</w:t>
      </w:r>
      <w:proofErr w:type="spellEnd"/>
    </w:p>
    <w:p w14:paraId="47A18644" w14:textId="77777777" w:rsidR="00563736" w:rsidRDefault="00563736" w:rsidP="00563736">
      <w:pPr>
        <w:pStyle w:val="ListParagraph"/>
        <w:numPr>
          <w:ilvl w:val="0"/>
          <w:numId w:val="2"/>
        </w:numPr>
      </w:pPr>
      <w:proofErr w:type="spellStart"/>
      <w:r>
        <w:t>original_price</w:t>
      </w:r>
      <w:proofErr w:type="spellEnd"/>
      <w:r>
        <w:t xml:space="preserve">: original price by equipment model and year. Proprietary data. </w:t>
      </w:r>
    </w:p>
    <w:p w14:paraId="1AA8C967" w14:textId="77777777" w:rsidR="00563736" w:rsidRDefault="00563736" w:rsidP="00563736">
      <w:pPr>
        <w:pStyle w:val="ListParagraph"/>
        <w:numPr>
          <w:ilvl w:val="0"/>
          <w:numId w:val="2"/>
        </w:numPr>
      </w:pPr>
      <w:proofErr w:type="spellStart"/>
      <w:r w:rsidRPr="00536B6E">
        <w:t>auctions_full</w:t>
      </w:r>
      <w:proofErr w:type="spellEnd"/>
      <w:r>
        <w:t>: equipment auction data from Murfin and Pratt (2019). Proprietary data.</w:t>
      </w:r>
    </w:p>
    <w:p w14:paraId="58434112" w14:textId="77777777" w:rsidR="007801EE" w:rsidRDefault="007801EE" w:rsidP="007801EE">
      <w:pPr>
        <w:pStyle w:val="NoSpacing"/>
      </w:pPr>
      <w:r>
        <w:t>International</w:t>
      </w:r>
    </w:p>
    <w:p w14:paraId="27242269" w14:textId="77777777" w:rsidR="007801EE" w:rsidRDefault="007801EE" w:rsidP="007801EE">
      <w:pPr>
        <w:pStyle w:val="NoSpacing"/>
      </w:pPr>
    </w:p>
    <w:p w14:paraId="3048EBF0" w14:textId="77777777" w:rsidR="007801EE" w:rsidRDefault="007801EE" w:rsidP="007801EE">
      <w:pPr>
        <w:pStyle w:val="NoSpacing"/>
        <w:numPr>
          <w:ilvl w:val="0"/>
          <w:numId w:val="16"/>
        </w:numPr>
      </w:pPr>
      <w:r>
        <w:t>GDPPC: World Bank GDP per capita data</w:t>
      </w:r>
    </w:p>
    <w:p w14:paraId="78902F33" w14:textId="77777777" w:rsidR="007801EE" w:rsidRDefault="007801EE" w:rsidP="007801EE">
      <w:pPr>
        <w:pStyle w:val="NoSpacing"/>
        <w:numPr>
          <w:ilvl w:val="0"/>
          <w:numId w:val="16"/>
        </w:numPr>
      </w:pPr>
      <w:proofErr w:type="spellStart"/>
      <w:r w:rsidRPr="00396391">
        <w:t>wgidataset</w:t>
      </w:r>
      <w:proofErr w:type="spellEnd"/>
      <w:r>
        <w:t>: rule of law index from World Bank Governance Indicators</w:t>
      </w:r>
    </w:p>
    <w:p w14:paraId="4E6FAFA3" w14:textId="77777777" w:rsidR="007801EE" w:rsidRDefault="007801EE" w:rsidP="007801EE">
      <w:pPr>
        <w:pStyle w:val="NoSpacing"/>
        <w:numPr>
          <w:ilvl w:val="0"/>
          <w:numId w:val="16"/>
        </w:numPr>
      </w:pPr>
      <w:proofErr w:type="spellStart"/>
      <w:r w:rsidRPr="00396391">
        <w:t>isocode</w:t>
      </w:r>
      <w:proofErr w:type="spellEnd"/>
      <w:r>
        <w:t>: country codes</w:t>
      </w:r>
    </w:p>
    <w:p w14:paraId="2DB1E0A6" w14:textId="77777777" w:rsidR="007801EE" w:rsidRDefault="007801EE" w:rsidP="007801EE">
      <w:pPr>
        <w:pStyle w:val="NoSpacing"/>
        <w:numPr>
          <w:ilvl w:val="0"/>
          <w:numId w:val="16"/>
        </w:numPr>
      </w:pPr>
      <w:proofErr w:type="spellStart"/>
      <w:r w:rsidRPr="00396391">
        <w:t>governance_data</w:t>
      </w:r>
      <w:proofErr w:type="spellEnd"/>
      <w:r>
        <w:t>: World Economic Forum business sophistication index</w:t>
      </w:r>
    </w:p>
    <w:p w14:paraId="1C041161" w14:textId="77777777" w:rsidR="00563736" w:rsidRDefault="00563736" w:rsidP="00563736">
      <w:pPr>
        <w:pStyle w:val="NoSpacing"/>
      </w:pPr>
    </w:p>
    <w:p w14:paraId="631B7E3E" w14:textId="77777777" w:rsidR="00235AF8" w:rsidRDefault="00235AF8" w:rsidP="00235AF8">
      <w:pPr>
        <w:pStyle w:val="NoSpacing"/>
      </w:pPr>
      <w:r>
        <w:t>Macro</w:t>
      </w:r>
    </w:p>
    <w:p w14:paraId="30C6FFB8" w14:textId="77777777" w:rsidR="00235AF8" w:rsidRDefault="00235AF8" w:rsidP="00235AF8">
      <w:pPr>
        <w:pStyle w:val="NoSpacing"/>
      </w:pPr>
    </w:p>
    <w:p w14:paraId="5D4CFE99" w14:textId="77777777" w:rsidR="00235AF8" w:rsidRDefault="00235AF8" w:rsidP="00235AF8">
      <w:pPr>
        <w:pStyle w:val="NoSpacing"/>
        <w:numPr>
          <w:ilvl w:val="0"/>
          <w:numId w:val="12"/>
        </w:numPr>
      </w:pPr>
      <w:r w:rsidRPr="003D1BE5">
        <w:t>SIC2_price_change_freq</w:t>
      </w:r>
      <w:r>
        <w:t>: Price rigidity data from Nakamura and Steinsson (2008) aggregated to two-digit SIC level</w:t>
      </w:r>
    </w:p>
    <w:p w14:paraId="6DD01BBB" w14:textId="77777777" w:rsidR="00235AF8" w:rsidRDefault="00235AF8" w:rsidP="00235AF8">
      <w:pPr>
        <w:pStyle w:val="NoSpacing"/>
        <w:numPr>
          <w:ilvl w:val="0"/>
          <w:numId w:val="12"/>
        </w:numPr>
      </w:pPr>
      <w:r w:rsidRPr="003D1BE5">
        <w:lastRenderedPageBreak/>
        <w:t>FrequencyNaics</w:t>
      </w:r>
      <w:r>
        <w:t>2/3/4/5/</w:t>
      </w:r>
      <w:r w:rsidRPr="003D1BE5">
        <w:t>6d</w:t>
      </w:r>
      <w:r>
        <w:t xml:space="preserve">: Price rigidity data from </w:t>
      </w:r>
      <w:proofErr w:type="spellStart"/>
      <w:r>
        <w:t>Gorodnichenko</w:t>
      </w:r>
      <w:proofErr w:type="spellEnd"/>
      <w:r>
        <w:t xml:space="preserve"> and Weber (2016) at 2/3//4/5/6 digit NAICS level </w:t>
      </w:r>
    </w:p>
    <w:p w14:paraId="63C4C134" w14:textId="77777777" w:rsidR="00235AF8" w:rsidRDefault="00235AF8" w:rsidP="00563736">
      <w:pPr>
        <w:pStyle w:val="NoSpacing"/>
      </w:pPr>
    </w:p>
    <w:p w14:paraId="0E34D3DE" w14:textId="77777777" w:rsidR="001A7416" w:rsidRDefault="001A7416" w:rsidP="00563736">
      <w:pPr>
        <w:pStyle w:val="NoSpacing"/>
      </w:pPr>
      <w:r>
        <w:t>ORBIS</w:t>
      </w:r>
    </w:p>
    <w:p w14:paraId="1BB09550" w14:textId="77777777" w:rsidR="00E42EB1" w:rsidRDefault="00E42EB1" w:rsidP="00563736">
      <w:pPr>
        <w:pStyle w:val="NoSpacing"/>
      </w:pPr>
    </w:p>
    <w:p w14:paraId="605CD13D" w14:textId="77777777" w:rsidR="001A7416" w:rsidRDefault="001A7416" w:rsidP="001A7416">
      <w:pPr>
        <w:pStyle w:val="NoSpacing"/>
        <w:numPr>
          <w:ilvl w:val="0"/>
          <w:numId w:val="11"/>
        </w:numPr>
      </w:pPr>
      <w:proofErr w:type="spellStart"/>
      <w:r w:rsidRPr="001A7416">
        <w:t>ob_industry_classifications_l</w:t>
      </w:r>
      <w:proofErr w:type="spellEnd"/>
      <w:r>
        <w:t>/m/s: ORBIS industry dataset (from WRDS)</w:t>
      </w:r>
    </w:p>
    <w:p w14:paraId="63D3ED52" w14:textId="77777777" w:rsidR="001A7416" w:rsidRDefault="001A7416" w:rsidP="001A7416">
      <w:pPr>
        <w:pStyle w:val="NoSpacing"/>
        <w:numPr>
          <w:ilvl w:val="0"/>
          <w:numId w:val="11"/>
        </w:numPr>
      </w:pPr>
      <w:proofErr w:type="spellStart"/>
      <w:r>
        <w:t>orbis_sub</w:t>
      </w:r>
      <w:proofErr w:type="spellEnd"/>
      <w:r>
        <w:t>: ORBIS first-level subsidiary dataset (from WRDS)</w:t>
      </w:r>
    </w:p>
    <w:p w14:paraId="54444CA9" w14:textId="77777777" w:rsidR="00494BF6" w:rsidRDefault="00494BF6" w:rsidP="00494BF6">
      <w:pPr>
        <w:pStyle w:val="NoSpacing"/>
        <w:numPr>
          <w:ilvl w:val="0"/>
          <w:numId w:val="11"/>
        </w:numPr>
      </w:pPr>
      <w:r w:rsidRPr="00494BF6">
        <w:t>orbis_background_2018</w:t>
      </w:r>
      <w:r>
        <w:t xml:space="preserve">: list of firms in 2018 (from WRDS) </w:t>
      </w:r>
    </w:p>
    <w:p w14:paraId="5B3DE27C" w14:textId="77777777" w:rsidR="001A7416" w:rsidRDefault="001A7416" w:rsidP="001A7416">
      <w:pPr>
        <w:pStyle w:val="NoSpacing"/>
        <w:ind w:left="720"/>
      </w:pPr>
    </w:p>
    <w:p w14:paraId="702688E2" w14:textId="77777777" w:rsidR="001A7416" w:rsidRDefault="001A7416" w:rsidP="001A7416">
      <w:pPr>
        <w:pStyle w:val="NoSpacing"/>
        <w:numPr>
          <w:ilvl w:val="0"/>
          <w:numId w:val="11"/>
        </w:numPr>
      </w:pPr>
      <w:proofErr w:type="spellStart"/>
      <w:r w:rsidRPr="001A7416">
        <w:t>industry_large</w:t>
      </w:r>
      <w:proofErr w:type="spellEnd"/>
      <w:r>
        <w:t>/medium/</w:t>
      </w:r>
      <w:proofErr w:type="spellStart"/>
      <w:r>
        <w:t>small_out</w:t>
      </w:r>
      <w:proofErr w:type="spellEnd"/>
      <w:r>
        <w:t>: cleaned ORBIS industry dataset</w:t>
      </w:r>
    </w:p>
    <w:p w14:paraId="115E3E24" w14:textId="77777777" w:rsidR="001A7416" w:rsidRDefault="001A7416" w:rsidP="001A7416">
      <w:pPr>
        <w:pStyle w:val="NoSpacing"/>
        <w:numPr>
          <w:ilvl w:val="0"/>
          <w:numId w:val="11"/>
        </w:numPr>
      </w:pPr>
      <w:proofErr w:type="spellStart"/>
      <w:r>
        <w:t>orbis_sub_out</w:t>
      </w:r>
      <w:proofErr w:type="spellEnd"/>
      <w:r>
        <w:t>: ORBIS data with industries matched to parents and subsidiaries</w:t>
      </w:r>
    </w:p>
    <w:p w14:paraId="67829E1A" w14:textId="77777777" w:rsidR="00087A59" w:rsidRDefault="00494BF6" w:rsidP="00087A59">
      <w:pPr>
        <w:pStyle w:val="NoSpacing"/>
        <w:numPr>
          <w:ilvl w:val="0"/>
          <w:numId w:val="11"/>
        </w:numPr>
      </w:pPr>
      <w:r>
        <w:t>orbis_parent_sub_io12: ORBIS data at the parent-subsidiary industry pair level</w:t>
      </w:r>
    </w:p>
    <w:p w14:paraId="18F84009" w14:textId="77777777" w:rsidR="00494BF6" w:rsidRDefault="00494BF6" w:rsidP="00494BF6">
      <w:pPr>
        <w:pStyle w:val="NoSpacing"/>
        <w:numPr>
          <w:ilvl w:val="0"/>
          <w:numId w:val="11"/>
        </w:numPr>
      </w:pPr>
      <w:r w:rsidRPr="00494BF6">
        <w:t>orbis_parent_sub_io12_out</w:t>
      </w:r>
      <w:r>
        <w:t>: ORBIS data at the parent-subsidiary industry pair level, matched with input-output share data</w:t>
      </w:r>
    </w:p>
    <w:p w14:paraId="06BD6507" w14:textId="77777777" w:rsidR="00494BF6" w:rsidRDefault="00494BF6" w:rsidP="00494BF6">
      <w:pPr>
        <w:pStyle w:val="NoSpacing"/>
        <w:numPr>
          <w:ilvl w:val="0"/>
          <w:numId w:val="11"/>
        </w:numPr>
      </w:pPr>
      <w:r w:rsidRPr="00494BF6">
        <w:t>orbis_background_2018_entity</w:t>
      </w:r>
      <w:r>
        <w:t xml:space="preserve">: list of firms in 2018 with background information </w:t>
      </w:r>
    </w:p>
    <w:p w14:paraId="2AD96329" w14:textId="77777777" w:rsidR="003D1BE5" w:rsidRDefault="003D1BE5" w:rsidP="003D1BE5">
      <w:pPr>
        <w:pStyle w:val="NoSpacing"/>
      </w:pPr>
    </w:p>
    <w:p w14:paraId="70BDD669" w14:textId="77777777" w:rsidR="00235AF8" w:rsidRDefault="00235AF8" w:rsidP="00235AF8">
      <w:pPr>
        <w:pStyle w:val="NoSpacing"/>
      </w:pPr>
      <w:r>
        <w:t>PACER</w:t>
      </w:r>
    </w:p>
    <w:p w14:paraId="3DD77507" w14:textId="77777777" w:rsidR="00235AF8" w:rsidRDefault="00235AF8" w:rsidP="00235AF8">
      <w:pPr>
        <w:pStyle w:val="NoSpacing"/>
      </w:pPr>
    </w:p>
    <w:p w14:paraId="0DB16330" w14:textId="77777777" w:rsidR="00235AF8" w:rsidRDefault="00235AF8" w:rsidP="00235AF8">
      <w:pPr>
        <w:pStyle w:val="NoSpacing"/>
        <w:numPr>
          <w:ilvl w:val="0"/>
          <w:numId w:val="15"/>
        </w:numPr>
      </w:pPr>
      <w:proofErr w:type="spellStart"/>
      <w:r w:rsidRPr="00BD3A74">
        <w:t>bankruptcy_filing</w:t>
      </w:r>
      <w:proofErr w:type="spellEnd"/>
      <w:r>
        <w:t xml:space="preserve">: list of bankruptcy filings from New Generation Research </w:t>
      </w:r>
      <w:proofErr w:type="spellStart"/>
      <w:r>
        <w:t>BankruptcyData</w:t>
      </w:r>
      <w:proofErr w:type="spellEnd"/>
    </w:p>
    <w:p w14:paraId="6936F383" w14:textId="77777777" w:rsidR="00235AF8" w:rsidRDefault="00235AF8" w:rsidP="003D1BE5">
      <w:pPr>
        <w:pStyle w:val="NoSpacing"/>
      </w:pPr>
    </w:p>
    <w:p w14:paraId="7C28E8F0" w14:textId="77777777" w:rsidR="00396391" w:rsidRDefault="00396391" w:rsidP="003D1BE5">
      <w:pPr>
        <w:pStyle w:val="NoSpacing"/>
      </w:pPr>
    </w:p>
    <w:p w14:paraId="487D4529" w14:textId="77777777" w:rsidR="00BD3A74" w:rsidRDefault="00BD3A74" w:rsidP="00BD3A74">
      <w:pPr>
        <w:pStyle w:val="NoSpacing"/>
      </w:pPr>
    </w:p>
    <w:p w14:paraId="08D3070C" w14:textId="77777777" w:rsidR="00BD3A74" w:rsidRDefault="00BD3A74" w:rsidP="00BD3A74">
      <w:pPr>
        <w:pStyle w:val="NoSpacing"/>
        <w:ind w:left="720"/>
      </w:pPr>
    </w:p>
    <w:p w14:paraId="22C1FFF9" w14:textId="77777777" w:rsidR="00153A8D" w:rsidRDefault="00153A8D" w:rsidP="00153A8D">
      <w:pPr>
        <w:pStyle w:val="NoSpacing"/>
        <w:rPr>
          <w:b/>
        </w:rPr>
      </w:pPr>
      <w:r w:rsidRPr="00153A8D">
        <w:rPr>
          <w:b/>
        </w:rPr>
        <w:t>Model</w:t>
      </w:r>
    </w:p>
    <w:p w14:paraId="0785B82C" w14:textId="77777777" w:rsidR="00E50DA2" w:rsidRDefault="00E50DA2" w:rsidP="00153A8D">
      <w:pPr>
        <w:pStyle w:val="NoSpacing"/>
        <w:rPr>
          <w:b/>
        </w:rPr>
      </w:pPr>
    </w:p>
    <w:p w14:paraId="2FF712C1" w14:textId="77777777" w:rsidR="00E50DA2" w:rsidRPr="00153A8D" w:rsidRDefault="00E50DA2" w:rsidP="00E50DA2">
      <w:pPr>
        <w:pStyle w:val="NoSpacing"/>
        <w:numPr>
          <w:ilvl w:val="0"/>
          <w:numId w:val="13"/>
        </w:numPr>
        <w:rPr>
          <w:b/>
        </w:rPr>
      </w:pPr>
      <w:proofErr w:type="spellStart"/>
      <w:r>
        <w:t>model.R</w:t>
      </w:r>
      <w:proofErr w:type="spellEnd"/>
      <w:r>
        <w:t xml:space="preserve">: Code for model in </w:t>
      </w:r>
      <w:r w:rsidR="00F26EC9">
        <w:t xml:space="preserve">Internet Appendix Section </w:t>
      </w:r>
      <w:r>
        <w:t xml:space="preserve">IA3. </w:t>
      </w:r>
    </w:p>
    <w:sectPr w:rsidR="00E50DA2" w:rsidRPr="00153A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F6C59" w14:textId="77777777" w:rsidR="001419AD" w:rsidRDefault="001419AD" w:rsidP="00E441E6">
      <w:pPr>
        <w:spacing w:after="0" w:line="240" w:lineRule="auto"/>
      </w:pPr>
      <w:r>
        <w:separator/>
      </w:r>
    </w:p>
  </w:endnote>
  <w:endnote w:type="continuationSeparator" w:id="0">
    <w:p w14:paraId="767CC2CB" w14:textId="77777777" w:rsidR="001419AD" w:rsidRDefault="001419AD" w:rsidP="00E4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2669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39746" w14:textId="77777777" w:rsidR="00E441E6" w:rsidRDefault="00E441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4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FF4FDD" w14:textId="77777777" w:rsidR="00E441E6" w:rsidRDefault="00E44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7BF18" w14:textId="77777777" w:rsidR="001419AD" w:rsidRDefault="001419AD" w:rsidP="00E441E6">
      <w:pPr>
        <w:spacing w:after="0" w:line="240" w:lineRule="auto"/>
      </w:pPr>
      <w:r>
        <w:separator/>
      </w:r>
    </w:p>
  </w:footnote>
  <w:footnote w:type="continuationSeparator" w:id="0">
    <w:p w14:paraId="0F948290" w14:textId="77777777" w:rsidR="001419AD" w:rsidRDefault="001419AD" w:rsidP="00E44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B86"/>
    <w:multiLevelType w:val="hybridMultilevel"/>
    <w:tmpl w:val="F5C07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B45BB"/>
    <w:multiLevelType w:val="hybridMultilevel"/>
    <w:tmpl w:val="5D9A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B3B19"/>
    <w:multiLevelType w:val="hybridMultilevel"/>
    <w:tmpl w:val="E2428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6756B"/>
    <w:multiLevelType w:val="hybridMultilevel"/>
    <w:tmpl w:val="C1F2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F5E2D"/>
    <w:multiLevelType w:val="hybridMultilevel"/>
    <w:tmpl w:val="51AEE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17F89"/>
    <w:multiLevelType w:val="hybridMultilevel"/>
    <w:tmpl w:val="1E2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C77D4"/>
    <w:multiLevelType w:val="hybridMultilevel"/>
    <w:tmpl w:val="B350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156BB"/>
    <w:multiLevelType w:val="hybridMultilevel"/>
    <w:tmpl w:val="20780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254D4"/>
    <w:multiLevelType w:val="hybridMultilevel"/>
    <w:tmpl w:val="1E0E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77B82"/>
    <w:multiLevelType w:val="hybridMultilevel"/>
    <w:tmpl w:val="5DE2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2403A"/>
    <w:multiLevelType w:val="hybridMultilevel"/>
    <w:tmpl w:val="495A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E0B0D"/>
    <w:multiLevelType w:val="hybridMultilevel"/>
    <w:tmpl w:val="19E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65F5E"/>
    <w:multiLevelType w:val="hybridMultilevel"/>
    <w:tmpl w:val="A9AA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64A78"/>
    <w:multiLevelType w:val="hybridMultilevel"/>
    <w:tmpl w:val="6376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E7907"/>
    <w:multiLevelType w:val="hybridMultilevel"/>
    <w:tmpl w:val="6DCE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D7F04"/>
    <w:multiLevelType w:val="hybridMultilevel"/>
    <w:tmpl w:val="2E8E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690212">
    <w:abstractNumId w:val="4"/>
  </w:num>
  <w:num w:numId="2" w16cid:durableId="249848023">
    <w:abstractNumId w:val="12"/>
  </w:num>
  <w:num w:numId="3" w16cid:durableId="1453399066">
    <w:abstractNumId w:val="15"/>
  </w:num>
  <w:num w:numId="4" w16cid:durableId="1290893327">
    <w:abstractNumId w:val="14"/>
  </w:num>
  <w:num w:numId="5" w16cid:durableId="926572872">
    <w:abstractNumId w:val="10"/>
  </w:num>
  <w:num w:numId="6" w16cid:durableId="1528254131">
    <w:abstractNumId w:val="2"/>
  </w:num>
  <w:num w:numId="7" w16cid:durableId="73817797">
    <w:abstractNumId w:val="1"/>
  </w:num>
  <w:num w:numId="8" w16cid:durableId="214708626">
    <w:abstractNumId w:val="9"/>
  </w:num>
  <w:num w:numId="9" w16cid:durableId="60299388">
    <w:abstractNumId w:val="6"/>
  </w:num>
  <w:num w:numId="10" w16cid:durableId="1099830351">
    <w:abstractNumId w:val="5"/>
  </w:num>
  <w:num w:numId="11" w16cid:durableId="1188761412">
    <w:abstractNumId w:val="11"/>
  </w:num>
  <w:num w:numId="12" w16cid:durableId="998729988">
    <w:abstractNumId w:val="7"/>
  </w:num>
  <w:num w:numId="13" w16cid:durableId="755320985">
    <w:abstractNumId w:val="0"/>
  </w:num>
  <w:num w:numId="14" w16cid:durableId="1499610049">
    <w:abstractNumId w:val="8"/>
  </w:num>
  <w:num w:numId="15" w16cid:durableId="1080252880">
    <w:abstractNumId w:val="13"/>
  </w:num>
  <w:num w:numId="16" w16cid:durableId="22577196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klos Koren">
    <w15:presenceInfo w15:providerId="AD" w15:userId="S::KorenM@ceu.edu::346cd036-6d04-457c-bdf9-9d1e70a8fc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21B"/>
    <w:rsid w:val="000035AE"/>
    <w:rsid w:val="000047A3"/>
    <w:rsid w:val="00007808"/>
    <w:rsid w:val="00026BE2"/>
    <w:rsid w:val="000278F1"/>
    <w:rsid w:val="00030614"/>
    <w:rsid w:val="00030EC8"/>
    <w:rsid w:val="00041DB9"/>
    <w:rsid w:val="00054FEF"/>
    <w:rsid w:val="00060147"/>
    <w:rsid w:val="00070613"/>
    <w:rsid w:val="000764FA"/>
    <w:rsid w:val="00076EC4"/>
    <w:rsid w:val="000836E7"/>
    <w:rsid w:val="00087A59"/>
    <w:rsid w:val="000A40EE"/>
    <w:rsid w:val="000B0497"/>
    <w:rsid w:val="000B0FB4"/>
    <w:rsid w:val="000B7A55"/>
    <w:rsid w:val="000C00C9"/>
    <w:rsid w:val="000C110B"/>
    <w:rsid w:val="001013F0"/>
    <w:rsid w:val="00102C7B"/>
    <w:rsid w:val="00106847"/>
    <w:rsid w:val="00106DD9"/>
    <w:rsid w:val="00126BBE"/>
    <w:rsid w:val="001419AD"/>
    <w:rsid w:val="0014440D"/>
    <w:rsid w:val="00150AF1"/>
    <w:rsid w:val="00151270"/>
    <w:rsid w:val="00153A8D"/>
    <w:rsid w:val="001552B6"/>
    <w:rsid w:val="001676CB"/>
    <w:rsid w:val="0017730F"/>
    <w:rsid w:val="001927B9"/>
    <w:rsid w:val="001976B8"/>
    <w:rsid w:val="001A02C7"/>
    <w:rsid w:val="001A7416"/>
    <w:rsid w:val="001A770F"/>
    <w:rsid w:val="001B5A38"/>
    <w:rsid w:val="001C42D7"/>
    <w:rsid w:val="001C79FD"/>
    <w:rsid w:val="001D3677"/>
    <w:rsid w:val="001D5850"/>
    <w:rsid w:val="001D5CFD"/>
    <w:rsid w:val="001E79A2"/>
    <w:rsid w:val="001F3B8F"/>
    <w:rsid w:val="001F6386"/>
    <w:rsid w:val="00201AC9"/>
    <w:rsid w:val="002025AA"/>
    <w:rsid w:val="00213A98"/>
    <w:rsid w:val="00214EC2"/>
    <w:rsid w:val="0023286C"/>
    <w:rsid w:val="00235AF8"/>
    <w:rsid w:val="002406A9"/>
    <w:rsid w:val="002470F0"/>
    <w:rsid w:val="002471C9"/>
    <w:rsid w:val="0024786E"/>
    <w:rsid w:val="0025047C"/>
    <w:rsid w:val="002643D8"/>
    <w:rsid w:val="00271CA7"/>
    <w:rsid w:val="00291FB6"/>
    <w:rsid w:val="002A66A5"/>
    <w:rsid w:val="002A75CC"/>
    <w:rsid w:val="002B0BD1"/>
    <w:rsid w:val="002B264D"/>
    <w:rsid w:val="002C3788"/>
    <w:rsid w:val="002D6C1F"/>
    <w:rsid w:val="002E36ED"/>
    <w:rsid w:val="002F1B1B"/>
    <w:rsid w:val="00305A91"/>
    <w:rsid w:val="003132E5"/>
    <w:rsid w:val="00334572"/>
    <w:rsid w:val="0033772C"/>
    <w:rsid w:val="0034327F"/>
    <w:rsid w:val="003434CF"/>
    <w:rsid w:val="003619DC"/>
    <w:rsid w:val="003905E0"/>
    <w:rsid w:val="00391793"/>
    <w:rsid w:val="00396391"/>
    <w:rsid w:val="003B09D6"/>
    <w:rsid w:val="003D1BE5"/>
    <w:rsid w:val="003D3DE2"/>
    <w:rsid w:val="003E3A4E"/>
    <w:rsid w:val="003F120F"/>
    <w:rsid w:val="004144DE"/>
    <w:rsid w:val="00415370"/>
    <w:rsid w:val="00420A9B"/>
    <w:rsid w:val="00425433"/>
    <w:rsid w:val="00441FA7"/>
    <w:rsid w:val="0044213D"/>
    <w:rsid w:val="00446AA6"/>
    <w:rsid w:val="00466E9A"/>
    <w:rsid w:val="00470930"/>
    <w:rsid w:val="004832E4"/>
    <w:rsid w:val="004904E2"/>
    <w:rsid w:val="00493440"/>
    <w:rsid w:val="00494BF6"/>
    <w:rsid w:val="00496D54"/>
    <w:rsid w:val="004A320F"/>
    <w:rsid w:val="004A49A2"/>
    <w:rsid w:val="004C0602"/>
    <w:rsid w:val="004D324F"/>
    <w:rsid w:val="004E07BB"/>
    <w:rsid w:val="004E1E65"/>
    <w:rsid w:val="004E30AF"/>
    <w:rsid w:val="004E783E"/>
    <w:rsid w:val="004F4C1C"/>
    <w:rsid w:val="004F72D0"/>
    <w:rsid w:val="004F7BE1"/>
    <w:rsid w:val="005217B1"/>
    <w:rsid w:val="0052375D"/>
    <w:rsid w:val="0053311C"/>
    <w:rsid w:val="00536B6E"/>
    <w:rsid w:val="00537805"/>
    <w:rsid w:val="005418FD"/>
    <w:rsid w:val="0055547F"/>
    <w:rsid w:val="00563736"/>
    <w:rsid w:val="005656E9"/>
    <w:rsid w:val="00595EBB"/>
    <w:rsid w:val="005A2393"/>
    <w:rsid w:val="005A34F6"/>
    <w:rsid w:val="005A7179"/>
    <w:rsid w:val="005C5AF1"/>
    <w:rsid w:val="005C5C17"/>
    <w:rsid w:val="005E1945"/>
    <w:rsid w:val="005E39F7"/>
    <w:rsid w:val="005F1824"/>
    <w:rsid w:val="00616A7E"/>
    <w:rsid w:val="006209B9"/>
    <w:rsid w:val="00635A60"/>
    <w:rsid w:val="00640A73"/>
    <w:rsid w:val="00652263"/>
    <w:rsid w:val="006727A6"/>
    <w:rsid w:val="00674842"/>
    <w:rsid w:val="00686DB2"/>
    <w:rsid w:val="00693E69"/>
    <w:rsid w:val="006A29ED"/>
    <w:rsid w:val="006A6660"/>
    <w:rsid w:val="006C6963"/>
    <w:rsid w:val="006D1097"/>
    <w:rsid w:val="006E275F"/>
    <w:rsid w:val="006E65F3"/>
    <w:rsid w:val="006F7A4F"/>
    <w:rsid w:val="00700443"/>
    <w:rsid w:val="007042DD"/>
    <w:rsid w:val="007048F7"/>
    <w:rsid w:val="00704B27"/>
    <w:rsid w:val="00713A92"/>
    <w:rsid w:val="0073646F"/>
    <w:rsid w:val="007445BF"/>
    <w:rsid w:val="00747563"/>
    <w:rsid w:val="007536FE"/>
    <w:rsid w:val="00757B9A"/>
    <w:rsid w:val="00761A63"/>
    <w:rsid w:val="007801EE"/>
    <w:rsid w:val="007818C1"/>
    <w:rsid w:val="007B7EB5"/>
    <w:rsid w:val="007C249E"/>
    <w:rsid w:val="007C7715"/>
    <w:rsid w:val="007C791F"/>
    <w:rsid w:val="007D26A4"/>
    <w:rsid w:val="007E177F"/>
    <w:rsid w:val="00802669"/>
    <w:rsid w:val="0080577E"/>
    <w:rsid w:val="008258CD"/>
    <w:rsid w:val="00825E01"/>
    <w:rsid w:val="008479E1"/>
    <w:rsid w:val="00847CE3"/>
    <w:rsid w:val="00856169"/>
    <w:rsid w:val="00860513"/>
    <w:rsid w:val="00873FF3"/>
    <w:rsid w:val="00881242"/>
    <w:rsid w:val="00883E81"/>
    <w:rsid w:val="008875B7"/>
    <w:rsid w:val="0089487C"/>
    <w:rsid w:val="00896753"/>
    <w:rsid w:val="008C1EDC"/>
    <w:rsid w:val="008F68F4"/>
    <w:rsid w:val="00911CC9"/>
    <w:rsid w:val="009458BF"/>
    <w:rsid w:val="00961662"/>
    <w:rsid w:val="009674D0"/>
    <w:rsid w:val="00974CE2"/>
    <w:rsid w:val="0099707B"/>
    <w:rsid w:val="009A0987"/>
    <w:rsid w:val="009A207C"/>
    <w:rsid w:val="009A7554"/>
    <w:rsid w:val="009B1008"/>
    <w:rsid w:val="009B5C40"/>
    <w:rsid w:val="009B719A"/>
    <w:rsid w:val="009D2264"/>
    <w:rsid w:val="009D4813"/>
    <w:rsid w:val="009E61BE"/>
    <w:rsid w:val="009F2A73"/>
    <w:rsid w:val="009F480D"/>
    <w:rsid w:val="00A26E78"/>
    <w:rsid w:val="00A354EE"/>
    <w:rsid w:val="00A43387"/>
    <w:rsid w:val="00A56FDF"/>
    <w:rsid w:val="00A63573"/>
    <w:rsid w:val="00A64C0D"/>
    <w:rsid w:val="00A7236E"/>
    <w:rsid w:val="00A75C64"/>
    <w:rsid w:val="00AA36EC"/>
    <w:rsid w:val="00AA56CA"/>
    <w:rsid w:val="00AA758D"/>
    <w:rsid w:val="00AB240C"/>
    <w:rsid w:val="00AC2084"/>
    <w:rsid w:val="00AC37E5"/>
    <w:rsid w:val="00AE1A50"/>
    <w:rsid w:val="00AE1A93"/>
    <w:rsid w:val="00AF27C7"/>
    <w:rsid w:val="00AF52B0"/>
    <w:rsid w:val="00AF6D35"/>
    <w:rsid w:val="00B0090A"/>
    <w:rsid w:val="00B032DB"/>
    <w:rsid w:val="00B137E0"/>
    <w:rsid w:val="00B27DAE"/>
    <w:rsid w:val="00B30AF1"/>
    <w:rsid w:val="00B45FF6"/>
    <w:rsid w:val="00B548EC"/>
    <w:rsid w:val="00B63033"/>
    <w:rsid w:val="00B64DC7"/>
    <w:rsid w:val="00BB1911"/>
    <w:rsid w:val="00BB1EAF"/>
    <w:rsid w:val="00BB51C6"/>
    <w:rsid w:val="00BC0902"/>
    <w:rsid w:val="00BD13E3"/>
    <w:rsid w:val="00BD3A74"/>
    <w:rsid w:val="00BF62E1"/>
    <w:rsid w:val="00C0114E"/>
    <w:rsid w:val="00C25505"/>
    <w:rsid w:val="00C35C8F"/>
    <w:rsid w:val="00C43993"/>
    <w:rsid w:val="00C43A1D"/>
    <w:rsid w:val="00C549D2"/>
    <w:rsid w:val="00C84A00"/>
    <w:rsid w:val="00C91515"/>
    <w:rsid w:val="00C96809"/>
    <w:rsid w:val="00CB7B7C"/>
    <w:rsid w:val="00CD4E36"/>
    <w:rsid w:val="00CD651D"/>
    <w:rsid w:val="00CE029E"/>
    <w:rsid w:val="00CE0495"/>
    <w:rsid w:val="00CE20E5"/>
    <w:rsid w:val="00CE4A60"/>
    <w:rsid w:val="00D03D52"/>
    <w:rsid w:val="00D1016D"/>
    <w:rsid w:val="00D17F78"/>
    <w:rsid w:val="00D26FB9"/>
    <w:rsid w:val="00D35424"/>
    <w:rsid w:val="00D51C62"/>
    <w:rsid w:val="00D5770E"/>
    <w:rsid w:val="00D61DC5"/>
    <w:rsid w:val="00D71AB3"/>
    <w:rsid w:val="00D74227"/>
    <w:rsid w:val="00D84DB8"/>
    <w:rsid w:val="00D86C16"/>
    <w:rsid w:val="00D93B0B"/>
    <w:rsid w:val="00D9468E"/>
    <w:rsid w:val="00DA2D36"/>
    <w:rsid w:val="00DB40EE"/>
    <w:rsid w:val="00DB5F13"/>
    <w:rsid w:val="00DC27B4"/>
    <w:rsid w:val="00DC73DB"/>
    <w:rsid w:val="00DD3C1D"/>
    <w:rsid w:val="00DE2CDA"/>
    <w:rsid w:val="00DE45B3"/>
    <w:rsid w:val="00DE621B"/>
    <w:rsid w:val="00DF0FE3"/>
    <w:rsid w:val="00E01B00"/>
    <w:rsid w:val="00E16DEB"/>
    <w:rsid w:val="00E246B6"/>
    <w:rsid w:val="00E42D7F"/>
    <w:rsid w:val="00E42EB1"/>
    <w:rsid w:val="00E441E6"/>
    <w:rsid w:val="00E50DA2"/>
    <w:rsid w:val="00E6403A"/>
    <w:rsid w:val="00E64328"/>
    <w:rsid w:val="00E67701"/>
    <w:rsid w:val="00E87221"/>
    <w:rsid w:val="00E97CC7"/>
    <w:rsid w:val="00EA026C"/>
    <w:rsid w:val="00EB3CF7"/>
    <w:rsid w:val="00EB6A60"/>
    <w:rsid w:val="00EF64F7"/>
    <w:rsid w:val="00F22705"/>
    <w:rsid w:val="00F227A9"/>
    <w:rsid w:val="00F26EC9"/>
    <w:rsid w:val="00F3524D"/>
    <w:rsid w:val="00F41D75"/>
    <w:rsid w:val="00F4585D"/>
    <w:rsid w:val="00F47441"/>
    <w:rsid w:val="00F51757"/>
    <w:rsid w:val="00F53596"/>
    <w:rsid w:val="00F740BB"/>
    <w:rsid w:val="00F741D7"/>
    <w:rsid w:val="00F7469F"/>
    <w:rsid w:val="00F76F4D"/>
    <w:rsid w:val="00F81149"/>
    <w:rsid w:val="00F81E1A"/>
    <w:rsid w:val="00F86286"/>
    <w:rsid w:val="00FA3612"/>
    <w:rsid w:val="00FB57CA"/>
    <w:rsid w:val="00FD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26AC8"/>
  <w15:chartTrackingRefBased/>
  <w15:docId w15:val="{0DE4BF4C-A38F-4059-BFAA-14E7921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B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B6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30EC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4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1E6"/>
  </w:style>
  <w:style w:type="paragraph" w:styleId="Footer">
    <w:name w:val="footer"/>
    <w:basedOn w:val="Normal"/>
    <w:link w:val="FooterChar"/>
    <w:uiPriority w:val="99"/>
    <w:unhideWhenUsed/>
    <w:rsid w:val="00E4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1E6"/>
  </w:style>
  <w:style w:type="paragraph" w:styleId="Revision">
    <w:name w:val="Revision"/>
    <w:hidden/>
    <w:uiPriority w:val="99"/>
    <w:semiHidden/>
    <w:rsid w:val="004E30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ds-www.wharton.upenn.edu/pages/get-data/fama-french-portfolios-and-factors/fama-french-portfolios/factors-daily-frequenc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w7vuu1wi62grqmy/lease.pdf?dl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5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Yueran</dc:creator>
  <cp:keywords/>
  <dc:description/>
  <cp:lastModifiedBy>Miklos Koren</cp:lastModifiedBy>
  <cp:revision>87</cp:revision>
  <dcterms:created xsi:type="dcterms:W3CDTF">2022-03-19T18:40:00Z</dcterms:created>
  <dcterms:modified xsi:type="dcterms:W3CDTF">2023-08-27T06:27:00Z</dcterms:modified>
</cp:coreProperties>
</file>